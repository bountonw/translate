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#ຄວາມພິນາດຂອງນະຄອນເຢຣູຊາເລັມ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##ພຣະເຢຊູຮ້ອງໄຫ້ເຖິງນະຄອນເຢຣູຊາເລັມ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“ໃນວັນນີ້ ຖ້າເຈົ້າໄດ້ຮູ້ເຖິງສິ່ງທີ່ເຮັດໃຫ້ເຈົ້າມີສັນຕິສຸກກໍເປັນການດີ ແຕ່ບັດນີ້ ສິ່ງເຫຼົ່ານັ້ນໄດ້ຖືກປິດບັງໄວ້ຈາກຕາຂອງເຈົ້າແລ້ວ ດ້ວຍວ່າ ເວລາຈະມາເຖິງ ເມື່ອສັດຕູຂອງເຈົ້າຈະຂຸດຄູອ້ອມເຈົ້າ ແລະຕັນເຈົ້າໄວ້ທຸກດ້ານ ພວກເຂົາຈະທຳລາຍເຈົ້າ ແລະລູກທັງຫຼາຍທີ່ຢູ່ນຳເຈົ້າໃຫ້ລົງພຽງດິນ ພວກເຂົາຈະບໍ່ປະກ້ອນຫີນໃຫ້ຊ້ອນທັບກັນໄວ້ພາຍໃນເຈົ້າ ເພາະວ່າເຈົ້າບໍ່ຮູ້ເວລາທີ່ພຣະເຈົ້າໄດ້ມາຢ້ຽມຢາມເຈົ້າ.” (ລູກາ 19:42–44) {GC 17.1}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ພຣະເຢຊູເບິ່ງນະຄອນເຢຣູຊາເລັມຈາກຍອດພູເຂົາໝາກກອກເທດໃນລະຫວ່າງເທດສະການປັດສະຄາ. ພາບທີ່ເຫັນນັ້ນສວຍງາມ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ມີຄວາມສະຫງົບຢູ່ທົ່ວໄປ. ຄົນເຊື້ອສາຍຂອງຢາໂຄບຈາກທຸກທິດຕ່າງມາຮ່ວມຊຸມນຸມກັນທີ່ນັ້ນເພື່ອສະເຫຼີມສະຫຼອງເທດສະການແຫ່ງຊາດຄັ້ງໃຫຍ່ນີ້. ຜ້າເຕັນຂອງຜູ້ມາຮ່ວມງານກະຈາຍໄປຕາມພູເຂົາອັນຂຽວສົດ ແລະມີສວນທີ່ຖືກຈັດໄວ້ເໝືອນຂັ້ນໃດຕາມເນີນພູ; ພຣະລາຊະວັງອັນສະຫງ່າຜ່າເຜີຍ ແລະກຳແພງສູງໃຫຍ່ຂອງເມືອງຫຼວງຢືນຢູ່ໂດດເດ່ນ. ເບິ່ງຄືບຸດຕີຊີໂອນ ແມ່ນນະຄອນເຢຣູຊາເລັມນັ້ນເອງກຳລັງກ່າວຢ່າງຫຍິ່ງຍະໂສວ່າ: “ເຮົາຢູ່ໃນຕຳແໜ່ງຣາຊິນີ...ເຮົາຈະບໍ່ປະສົບຄວາມໂສກເສົ້າຈັກເທື່ອ.” (ພຣະນິມິດ 18:7). ນະຄອນເຢຣູຊາເລັມສວຍງາມແລະຊາວເມືອງຖືວ່າສະຫວັນໂຜດຕົນເອງ ດັ່ງເຊັ່ນໃນສະໄໝບູຮານທີ່ນັກກະວີຫຼວງເຄີຍຂັບຮ້ອງເພງສະດຸດີວ່າ: “ຊີໂອນພູຂອງພຣະເຈົ້າສູງສົ່ງແລະງາມຫຼາຍ ນະຄອນຂອງກະສັດຜູ້ຍິ່ງໃຫຍ່ທີ່ນຳເອົາຄວາມຊົມຊື່ນຍິນດີມາສູ່ທົ່ວທັງໂລກ” (ເພງສັນລະເສີນ 48:2). ລຳແສງຕາເວັນທີ່ກຳລັງເຄື່ອນລັບຂອບຟ້າສະທ້ອນຈາກຫີນອ່ອນສີຂາວສະອາດ, ຫໍຄອຍ, ແລະຍອດພຣະວິຫານຄຳຢ່າງເຈີດຈ້າແວວວາວ. ພຣະວິຫານງົດງາມບໍ່ມີບ່ອນຕຳໜິ ເປັນທີ່ພາກພູມໃຈຂອງຊາວຢິວທຸກຄົນ. ຈະມີລູກຫຼານຄົນໃດໃນອິດສະຣາເອນແດ່ເມື່ອເຫັນພາບດັ່ງກ່າວແລ້ວຈະບໍ່ຮູ້ສຶກຊື່ນບານໃຈ? ຈະມີຈັກຄົນທີ່ບໍ່ຊົມເຊີຍ? ແຕ່ຄວາມຄິດຂອງພຣະເຢຊູແຕກຕ່າງກັນຫຼາຍ. “ຂະນະທີ່ພຣະອົງສະເດັດມາໃກ້ ແລະເຫັນຕົວເມືອງແລ້ວ ພຣະອົງຊົງຮ້ອງໄຫ້ສຽງດັງ.” (ລູກາ 19:41 ແປຈາກພາສາກຼີກ). ທ່າມກາງຄວາມຊົມຊື່ນຍິນດີຂອງຄົນທັງຫຼາຍທີ່ຮ່ວມຂະບວນສະເດັດຂະນະທີ່ພຣະອົງສະເດັດເຂົ້າໄປໃນນະຄອນຢ່າງຜູ້ມີໄຊ, ທ່າມກາງຄົນໂບກກ້ານຕານ ແລະສຽງໂຮຮ້ອງ “ໂຮຊັນນາ” ທີ່ກ້ອງກັງວານຢູ່ຕາມເນີນພູ, ຄົນຫຼາຍພັນຄົນຮ້ອງສຽງດັງຂຶ້ນເພື່ອປະກາດແຕ່ງຕັ້ງພຣະເຢຊູໃຫ້ເປັນກະສັດ. ແຕ່ໃນເວລາດຽວກັນນັ້ນກໍເປັນທີ່ໜ້າປະຫຼາດໃຈທີ່ພຣະຜູ້ໄຖ່ຂອງໂລກໄດ້ມີຄວາມທຸກໂສກຢ່າງກະທັນຫັນ. ພຣະບຸດຂອງພຣະເຈົ້າ ຄືຜູ້ທີ່ພຣະເຈົ້າຊົງໃຊ້ມາຕາມພຣະສັນຍາ ຜູ້ທີ່ຊະນະຄວາມຕາຍ ແລະຄືນຊີວິດໃຫ້ແກ່ຜູ້ທີ່ລ່ວງລັບໄປນັ້ນ,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ພຣະອົງຊົງຮ້ອງໄຫ້ສຽງດັງດ້ວຍຄວາມທຸກໃຈຢ່າງຮຸນແຮງເຫຼືອທົນ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17.2}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ແຕ່ພຣະເຢຊູບໍ່ໄດ້ຮ້ອງໄຫ້ເພື່ອພຣະອົງເອງເຖິງແມ່ນວ່າພຣະອົງຊົງຮູ້ດີວ່າພຣະອົງກຳລັງກ້າວໄປສູ່ທີ່ໃດ. ເບື້ອງໜ້າຄືສວນເຄດເສມາເນ ສະຖານທີ່ເຊິ່ງພຣະອົງຈະຕ້ອງແບກຮັບເອົາຄວາມທຸກທໍລະມານ; ແລະປະຕູແກະ ບ່ອນທີ່ຄົນອິດສະຣາເອນນຳສັດມາຖວາຍເປັນເຄື່ອງບູຊາມາຕະຫຼອດຫຼາຍສະຕະວັດ. ປະຕູນີ້ເອງຈະຖືກເປີດອອກສຳລັບພຣະເຢຊູເມື່ອພຣະອົງຈະເປັນ “ດັ່ງລູກແກະພ້ອມຖືກນຳໄປຂ້າ.” (ເອຊາຢາ 53:7). ຫ່າງອອກໄປບໍ່ໄກປານໃດຄືພູເຂົາຄານວາຣີ ສະຖານທີ່ທີ່ພຣະອົງຈະຖືກຄຶງໄວ້ເທິງໄມ້ກາງແຂນ. ເສັ້ນທາງທີ່ພຣະຄຣິສຈະຕ້ອງກ້າວຍ່າງໄປໃນອີກບໍ່ດົນນັ້ນຈະມືດມົວຢ່າງໜ້າຢ້ານເມື່ອພຣະອົງຈະຖວາຍພຣະອົງເອງເປັນເຄື່ອງບູຊາໄຖ່ບາບ. ມີເງົາມືດທອດຢູ່ເໜືອພຣະອົງໃນເວລາທີ່ຄົນອື່ນກຳລັງຊົມຊື່ນຍິນດີ, ແຕ່ເງົາມືດດັ່ງກ່າວບໍ່ໄດ້ເກີດຈາກການຄຳນຶງເຖິງເຫດການຮ້າຍທີ່ຈະເກີດຂຶ້ນກັບພຣະອົງ.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ແມ່ນແຕ່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ການສັງຫອນເຖິງຄວາມທຸກທໍລະມານທີ່ເກີນມະນຸດຈະທົນໄດ້ ກໍບໍ່ສາມາດເຮັດໃຫ້ພຣະອົງຜູ້ບໍ່ທີ່ເຄີຍເຫັນແກ່ຕົວເກີດຄວາມເສົ້າໝອງໄດ້. ແຕ່ພຣະອົງໂສກເສົ້າເນື່ອງຈາກຄົນໃນນະຄອນເຢຣູຊາເລັມຈຳນວນຫຼວງຫຼາຍທີ່ກຳລັງຈະພິນາດໄປຍ້ອນຄວາມມືດບອດ ແລະຄວາມດື້ດ້ານ ເຖິງແມ່ນວ່າພຣະອົງສະເດັດມາເພື່ອອວຍພອນ ແລະຊ່ວຍຄົນເຫຼົ່ານີ້ໃຫ້ລອດກໍຕາມ. {GC 18.1} 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ຈາກບ່ອນທີ່ພຣະອົງຢືນຢູ່ນັ້ນກໍສາມາດເຫັນສະຖານທີ່ສຳຄັນແຫ່ງປະຫວັດສາດກວ່າ 1,000 ປີ, ຄືສະຖານທີ່ແຫ່ງການພິທັກຮັກສາ ແລະຄວາມໂປດປານຂອງພຣະເຈົ້າທີ່ມີຕໍ່ຊົນຊາດທີ່ພຣະອົງຊົງເລືອກ. ພູເຂົາໂມລິຢາເປັນສະຖານທີ່ທີ່ອີຊາກບຸດແຫ່ງພັນທະສັນຍາຖືກມັດໄວ້ເທິງແທ່ນບູຊາໂດຍບໍ່ດິ້ນສູ້ ເຊິ່ງເປັນສັນຍາລັກເລັງເຖິງການຖວາຍຕົວເປັນເຄື່ອງບູຊາຂອງພຣະບຸດຂອງພຣະເຈົ້າ. ເທິງພູເຂົາໂມລິຢານັ້ນເອງ ພຣະເຈົ້າຊົງຢືນຢັນພຣະສັນຍາເລື່ອງພຣະເມຊີຢາຕໍ່ບິດາແຫ່ງຄວາມເຊື່ອ ເປັນພຣະສັນຍາແຫ່ງພຣະພອນອັນຮຸ່ງເຮືອງ. (ອ່ານປະຖົມມະການ 22:9, 16–18).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ສະຖານທີ່ດັງກ່າວຍັງເປັນບ່ອນທີ່ກະສັດດາວິດຖວາຍເຄື່ອງບູຊາທີ່ລານນວດເຂົ້າຂອງອາໂຣນາ ເພື່ອດາບຂອງທູດມໍຣະນະຈະຢຸດສັງຫານປະຊາຊົນ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(ອ່ານ 1 ຂ່າວຄາວ 21). ການຖວາຍບູຊາໃນຄັ້ງນັ້ນເປັນສັນຍາລັກອັນເໝາະສົມທີ່ເລັງເຖິງພຣະຜູ້ຊ່ວຍໃຫ້ລອດຜູ້ຖວາຍພຣະອົງເອງເປັນເຄື່ອງບູຊາໄຖ່ບາບ ແລະເຮັດໜ້າທີ່ເປັນຄົນກາງລະຫວ່າງມວນມະນຸດທີ່ຫຼົງຜິດກັບພຣະຜູ້ເປັນເຈົ້າ.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ຈາກບ່ອນທີ່ພຣະອົງຢືນຢູ່ນັ້ນພຣະອົງສາມາດເຫັນຕົວເມືອງນະຄອນເຢຣູຊາເລັມ.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ນະຄອນນີ້ເຄີຍໄດ້ຮັບກຽດຈາກພຣະເຈົ້າເໜືອເມືອງອື່ນໃດເທິງແຜ່ນດິນໂລກ. ຕາມທີ່ເພງສັນລະເສີນ 132:13 ຂຽນໄວ້ວ່າ: “ອົງພຣະຜູ້ເປັນເຈົ້າໄດ້ເລືອກເຟັ້ນເອົາພູເຂົາຊີໂອນ ພຣະອົງຕ້ອງການເຮັດໃຫ້ພູນີ້ເປັນທີ່ປະທັບຂອງພຣະອົງ.” ບັນດາ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ຜູ້ເຜີຍພຣະທຳ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ໄດ້ປະກາດຕັກເຕືອນມາເປັນເວລາຫຼາຍຍຸກຫຼາຍສະໄໝ ໃນນະຄອນນີ້. ພວກປະໂຣຫິດເຄີຍແກວ່ງໝໍ້ຂາງເຄື່ອງຫອມໄປມາຕາມພິທີໃນນະຄອນນີ້ເຊັ່ນກັນ, ແລະຄວັນເຄື່ອງຫອມນັ້ນໄດ້ລອຍຂຶ້ນສູ່ເບື້ອງພຣະພັກພຣະເຈົ້າພ້ອມດ້ວຍຄຳອະທິຖານຂອງຜູ້ເຂົ້າຮ່ວມນະມັດສະການ. ພວກເຂົາຍັງຖວາຍເລືອດຂອງລູກແກະທີ່ຖືກນຳມາຂ້າຢູ່ທຸກມື້ທຸກວັນ ອັນເປັນການເລັງເຖິງພຣະຜູ້ໄຖ່. ທີ່ນັ້ນສະຫງ່າຣາສີຂອງອົງພຣະຜູ້ເປັນເຈົ້າປາກົດຢູ່ເໜືອພຣະທີ່ນັ່ງກະລຸນາເປັນການສຳແດງວ່າພຣະອົງສະຖິດຢູ່. ຈາກບ່ອນນັ້ນບໍ່ໄກເປັນທີ່ຕັ້ງຂອງຖານຂັ້ນໄດ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ໃນຄວາມຝັນຂອງຢາໂຄບ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ທີ່ເຊື່ອມແຜ່ນດິນໂລກເຂົ້າກັບສະຫວັນ ຄືຂັ້ນໄດ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ທີ່ຢາໂຄບຝັນເຫັນ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ບັນດາທູດສວັນຂອງພຣະເຈົ້າຂຶ້ນໆລົງໆ ແລະເປັນຂັ້ນໄດທີ່ເປີດທາງໄປສູ່ສະຖານທີ່ສັກສິດທີ່ສຸດໃຫ້ແກ່ມະນຸດ. (ປະຖົມມະການ 28:12, ໂຢຮັນ 1:51,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ເຮິບເຣີ 9:3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). ຖ້າຫາກຊົນຊາດອິດສະຣາເອນໄດ້ຮັກສາຄວາມຈົງຮັກພັກດີທີ່ມີຕໍ່ສະຫວັນແລ້ວ ນະຄອນເຢຣູຊາເລັມກໍຄົງຈະດຳລົງຢູ່ຕະຫຼອດໄປໃນຖານະເມືອງທີ່ພຣະເຈົ້າຊົງເລືອກສັນ. (ເຢເຣມີຢາ 17:21–25). ແຕ່ປະຫວັດສາດຂອງຊົນຊາດທີ່ພຣະເຈົ້າຊົງໂປດປານນັ້ນ ມີແຕ່ເລື່ອງຄວາມບໍ່ສັດຊື່ ແລະຄວາມດື້ດຶງຫົວແຂງ. ພວກເຂົາໄດ້ໝິ່ນປະໝາດຕໍ່ພຣະຄຸນຂອງສະຫວັນ, ໄດ້ບິດເບືອນສິດທິພິເສດ, ແລະເມີນເສີຍຕໍ່ໂອກາດຕ່າງໆ. {GC 18.2}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##ພາລະກິດແຫ່ງຄວາມເມດຕາ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ເຖິງແມ່ນວ່າຄົນອິດສະຣາເອນໄດ້ “ຫົວເຍາະເຍີ້ຍໃສ່ພວກຜູ້ນຳຂ່າວຂອງພຣະເຈົ້າ ໂດຍບໍ່ຍອມຮັບເອົາຖ້ອຍຄຳຂອງພຣະອົງ ແລະຫົວຂວັນໃສ່ຜູ້ທຳນວາຍຂອງພຣະອົງ” (2 ຂ່າວຄາວ 36:16), ແຕ່ພຣະອົງຍັງຄົງເມດຕາກະລຸນາ ແລະອົດທົນຕໍ່ພວກເຂົາ. ພຣະອົງຍັງຄົງເປັນພຣະເຈົ້າຜູ້ “ເຕັມໄປດ້ວຍຄວາມເມດຕາ ແລະເຕັມລົ້ນດ້ວຍພຣະຄຸນ ຜູ້ບໍ່ຮ້າຍງ່າຍ ແລະຜູ້ສຳແດງຄວາມຮັກອັນໝັ້ນຄົງແລະສັດຊື່.” (ອົບພະຍົບ 34:6). ພຣະອົງຍັງຄົງຮຽກຮ້ອງຄົນອິດສະຣາເອນໃຫ້ກັບໃຈ ເຖິງແມ່ນວ່າພວກເຂົາໄດ້ປະຕິເສດພຣະອົງຢ່າງຕໍ່ເນື່ອງກໍຕາມ. ດ້ວຍຄວາມຮັກອັນຍິ່ງໃຫຍ່ເກີນກວ່າຄວາມຮັກຂອງພໍ່ທີ່ມີຕໍ່ລູກ, ພຣະເຈົ້າຍັງຊົງ “ສືບຕໍ່ໃຊ້ຜູ້ທຳນວາຍຫຼາຍຄົນມາເຕືອນປະຊາຊົນຂອງພຣະອົງ, ເພາະພຣະອົງບໍ່ປະສົງທຳລາຍພວກເຂົາ ແລະທີ່ສະຖິດຂອງພຣະອົງ.” ເມື່ອການທັກທ້ວງ, ການຕັກເຕືອນ, ແລະການຮຽກຮ້ອງໃຫ້ກັບໃຈບໍ່ໄດ້ຜົນ, ພຣະເຈົ້າຊົງ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ໃຊ້ພຣະບຸດຂອງພຣະອົງ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ເປັນຂອງປະທານທີ່ດີທີ່ສຸດຈາກສະຫວັນ. ຕາມຄວາມຈິງແລ້ວພຣະອົງປະທານສະຫວັນທັງໝົດ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ຜ່ານພຣະບຸດ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19.1}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ພຣະເຈົ້າຊົງໃຊ້ພຣະບຸດຂອງພຣະອົງມາເພື່ອຮຽກຮ້ອງຊາວເມືອງທີ່ແຂງກະດ້າງໃຫ້ກັບໃຈໃໝ່. ພຣະຄຣິສ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ຄືຜູ້ທີ່ນຳຄົນອິດສະຣາເອນອອກຈາກປະເທດເອຢິບ ແລະຂັບໄລ່ຊົນຊາດທັງຫຼາຍທີ່ບໍ່ນັບຖືພຣະເຈົ້າອອກໄປຕໍ່ໜ້າພວກເຂົາ. ພຣະອົງຊົງນຳຄົນອິດສະຣາເອນໃຫ້ລົງຫຼັກປັກຖານໃນແຜ່ນດິນທີ່ອຸດົມສົມບູນດັ່ງປູກເຄືອອະງຸ່ນອັນແຂງແຮງໄວ້ໃນດິນດີ. (ເພງສັນລະເສີນ 80:8). ພຣະອົງຊົງປົກປ້ອງຄຸ້ມຄອງເຄືອອະງຸ່ນນັ້ນ ແລະຊົງໃຊ້ຄົນງານຂອງພຣະອົງໄປເພື່ອທະນຸບຳລຸງມັນໄວ້. ແລ້ວພຣະອົງຊົງຖາມວ່າ, “ມີອັນໃດແດ່ ທີ່ຂ້ອຍບໍ່ໄດ້ເຮັດສຳລັບສວນນີ້?” (ເອຊາຢາ 5:1–4). ແຕ່ແທນທີ່ຈະໄດ້ໝາກອະງຸ່ນດີຕາມທີ່ຄາດໄວ້ ກໍກັບໄດ້ໝາກອະງຸ່ນສົ້ມ. ຢ່າງໃດກໍຕາມພຣະອົງຍັງຄົງຫວັງວ່າຈະໄດ້ໝາກອະງຸ່ນດີ ຈຶ່ງສະເດັດມາດ້ວຍພຣະອົງເອງເພື່ອຊ່ວຍໃຫ້ມັນບໍ່ຕ້ອງຖືກທຳລາຍ. ພຣະອົງຊົງເບິ່ງແຍງເອົາໃຈໃສ່ເຄືອອະງຸ່ນຂອງພຣະອົງ ແລະພະຍາຍາມຊ່ວຍເຄືອອະງຸ່ນທີ່ພຣະອົງຊົງປູກໄວ້ຢ່າງບໍ່ຮູ້ອິດຮູ້ເມື່ອຍ. {GC 19.2}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ພຣະບຸດຂອງພຣະເຈົ້າເປັນຄວາມສະຫວ່າງ; ສະຫງ່າຣາສີມາຈາກພຣະອົງ.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ພຣະອົງສະເດັດເຂົ້າໆອອກໆທ່າມກາງຄົນຂອງພຣະອົງເປັນເວລາ 3 ປີ. “ພຣະອົງໄປທຸກຫົນທຸກແຫ່ງເຮັດຄຸນງາມຄວາມດີ ແລະຊົງໂຜດຮັກສາທຸກຄົນທີ່ຖືກອຳນາດຂອງມານຮ້າຍບຽດບຽນ.” ພຣະອົງປິ່ນປົວຄົນ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ລະທົມໃຈ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ປະກາດອິດສະລະພາບແກ່ຄົນທີ່ຖືກຈຳຈອງ, ປິ່ນປົວຄົນຕາບອດໃຫ້ເຫັນຮຸ່ງ, ຊ່ວຍຄົນຂາພິການໃຫ້ຍ່າງໄດ້, ຮັກສາຄົນທີ່ເປັນພະຍາດຂີ້ທູດໃຫ້ຫາຍສະອາດ, ໃຫ້ຄົນທີ່ຕາຍແລ້ວຟື້ນຄືນຊີວິດ, ແລະປະກາດຂ່າວດີແກ່ຄົນຍາກຈົນ. (ກິດຈະການ 10:38; ລູກາ 4:18; ມັດທາຍ 11:5). ພຣະອົງຊົງກະລຸນາຮຽກເອີ້ນທຸກຊົນຊັ້ນວ່າ: “ບັນດາຜູ້ທີ່ເຮັດການໜັກໜ່ວງ ແລະແບກພາລະໜັກ ຈົ່ງມາຫາເຮົາ ແລະເຮົາຈະໃຫ້ພວກເຈົ້າໄດ້ຮັບຄວາມເຊົາເມື່ອຍ.” (ມັດທາຍ 11:28). {GC 20.1} 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ຄົນອິດສະຣາເອນໄດ້ “ຕອບສະໜອງໂດຍຄວາມຊົ່ວແທນຄວາມດີ ແລະໃໍຊ້ຄວາມກຽດຊັງຕອບແທນຄວາມຮັກ.” (ເພງສັນລະເສີນ 109:5). ເຖິງຢ່າງນັ້ນກໍດີ, ພຣະອົງຍັງຄົງສືບຕໍ່ພາລະກິດແຫ່ງຄວາມເມດຕາໂດຍບໍ່ຍອມທໍ້ຖອຍ. ພຣະອົງບໍ່ເຄີຍປະຕິເສດຄົນທີ່ສະແຫວງຫາພຣະຄຸນຂອງພຣະອົງ.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ສະເດັດ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ໄປບ່ອນຕ່າງໆ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ຄືກັບຄົນບໍ່ມີເຮືອນຢູ່. ພຣະອົງທົນຕໍ່ຄວາມຍາກຈົນ ແລະການດູຖູກຂອງຄົນອື່ນເປັນປະຈຳທຸກວັນ, ທັງໝົດນີ້ກໍເພື່ອແບ່ງເບົາພາລະ ແລະຊ່ວຍເຫຼືອຄົນທັງຫຼາຍໃນເລື່ອງທີ່ຈຳເປັນ ແລະຂໍຮ້ອງພວກເຂົາໃຫ້ຮັບເອົາຂອງປະທານແຫ່ງຊີວິດ. ເຖິງແມ່ນວ່າຄົນໃຈດື້ດ້ານຈະປະຕິເສດຄວາມເມດຕາຂອງພຣະອົງ, ແຕ່ພຣະເຢຊູຊົງຮັກ ແລະອີ່ຕົນສົງສານຫຼາຍຂຶ້ນດ້ວຍຄວາມຮັກທີ່ເກີນບັນລະຍາຍ. ແຕ່ຄົນອິດສະຣາເອນໄດ້ຫັນຫຼັງໃສ່ພຣະອົງຜູ້ເປັນມິດແທ້ ແລະເປັນຜູ້ທີ່ສາມາດຊ່ວຍເຫຼືອແຕ່ຜູ້ດຽວ. ພວກເຂົາໄດ້ດູຖູກການວິງວອນຂໍຮ້ອງດ້ວຍຄວາມຮັກຂອງພຣະອົງ, ໄດ້ປະຕິເສດຄຳສັ່ງສອນ, ແຖມຍັງເຍາະເຍີ້ຍຄຳຕັກເຕືອນຂອງພຣະອົງ. {GC 20.2}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ເວລາແຫ່ງຄວາມຫວັງກຳລັງຈະຜ່ານພົ້ນໄປ; ໂອກາດທີ່ຈະໄດ້ຮັບການໃຫ້ອະໄພໃກ້ຈະໝົດລົງ; ຈອກແຫ່ງຄວາມໂກດຮ້າຍຂອງພຣະເຈົ້າທີ່ອົດທົນໄວ້ດົນນານໃກ້ຈະເຕັມແລ້ວ.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ຄວາມຫ່າງເຫີນ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ຈາກພຣະເຈົ້າ ແລະຄວາມດື້ດ້ານເປັນດັ່ງກ້ອນເມກທີ່ຄ່ອຍໆກໍ່ຕົວຂຶ້ນຕາມຍຸກສະໄໝຕ່າງໆ, ພໍເຖິງເວລານັ້ນກ້ອນເມກດັ່ງກ່າວກໍມືດດຳເຕັມທີ່. ພາຍຸໃກ້ຈະພັດຖະຫຼົ່ມໃສ່ຊົນຊາດອິດສະຣາເອນທີ່ຜິດບາບ. ຊ້ຳບໍ່ໜຳ ພວກເຂົາດູຖູກ, ຂົ່ມເຫັງ, ປະຕິເສດ, ແລະພ້ອມຈະຄຶງພຣະອົງໄວ້ເທິງໄມ້ກາງແຂນ ເຖິງແມ່ນວ່າພຣະອົງຄືຜູ້ດຽວທີ່ສາມາດຊ່ວຍເຫຼືອພວກເຂົາໃຫ້ພົ້ນຈາກຄວາມຈິບຫາຍທີ່ຈວນຈະເກີດຂຶ້ນ. ວັນທີ່ພຣະຄຣິສຖືກຄຶງໄວ້ທີ່ໄມ້ກາງແຂນແຫ່ງຄານວາຣີ ການເປັນທີ່ໂປດປານຂອງພຣະເຈົ້າໄດ້ສິ້ນສຸດລົງສຳລັບຊົນຊາດອິດສະຣາເອນ. ການທີ່ມະນຸດຄົນໃດຈະພິນາດກໍເປັນການສູນເສຍທີ່ຍິ່ງໃຫຍ່ເກີນກວ່າຊັບສົມບັດຂອງໂລກທັງໝົດ ແຕ່ໃນຂະນະທີ່ເບິ່ງນະຄອນເຢຣູຊາເລັມພຣະອົງເຫັນຄວາມພິນາດຂອງຄົນໝົດທັງເມືອງ ແລະຄົນທັງຊາດ ຄືນະຄອນແລະຊົນຊາດທີ່ພຣະເຈົ້າເຄີຍເລືອກໄວ້ໃຫ້ເປັນດັ່ງສົມບັດພິເສດຂອງພຣະອົງ. {GC 20.3}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##ສັນຍະລັກແຫ່ງຄວາມແຂງກະດ້າງ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ຜູ້ເຜີຍພຣະທຳຂອງພຣະເຈົ້າເຄີຍຮ້ອງໄຫ້ເປັນທຸກໃຈຍ້ອນຄົນອິດສະຣາເອນຫ່າງເຫີນຈາກພຣະເຈົ້າ ແລະຍ້ອນຄວາມພິນາດທີ່ເກີດຂຶ້ນເພາະຄວາມບາບຂອງພວກເຂົາ. ເຢເຣມີຢາປາຖະໜາໃຫ້ຕາເປັນດັ່ງນ້ຳພຸເພື່ອຈະໄດ້ຮ້ອງໄຫ້ທັງເວັນທັງຄືນເພື່ອຝູງແກະຂອງພຣະເຈົ້າ ກໍຄືຄົນຮ່ວມຊາດຂອງເພິ່ນທີ່ຖືກຂ້າຟັນຕາຍ ແລະຖືກນຳໄປເປັນຊະເລີຍ. (ເຢເຣມີຢາ 9:1; 13:17.) ຜູ້ເຜີຍພຣະທຳເຫຼົ່ານັ້ນຮັບຮູ້ເຖິງເຫດການລ່ວງໜ້າບໍ່ເທົ່າໃດປີ, ແຕ່ຄວາມທຸກຂອງພວກເຂົາບໍ່ສາມາດປຽບທຽບກັບຄວາມທຸກຂອງພຣະເຢຊູຜູ້ຮູ້ແຈ້ງເຫັນຈິງເຖິງເຫດການທີ່ຈະເກີດຂຶ້ນໃນທຸກຍຸກທຸກສະໄໝຕໍ່ຈາກນັ້ນ. ພຣະອົງເຫັນທູດມໍຣະນະຍົກດາບຕໍ່ສູ້ນະຄອນອັນເປັນທີ່ສະຖິດຂອງພຣະເຢໂຮວາເປັນເວລາດົນນານ. ພຣະອົງຍືນຢູ່ທີ່ພູເຂົາໝາກກອກເທດ ເຊິ່ງເປັນບ່ອນດຽວກັນທີ່ແມ່ທັບຕີໂຕກັບກອງທັບຂອງເພິ່ນຈະຕັ້ງຄ້າຍຢູ່ໃນເວລາຕໍ່ມາ. ພຣະອົງເບິ່ງຂ້າມຮ່ອມພູເຖິງອາຄານຕ່າງໆຂອງພຣະວິຫານ. ນ້ຳຕາຫຼັ່ງໄຫຼໃນຂະນະທີ່ພຣະອົງຮູ້ເຫັນລ່ວງໜ້າວ່າກອງທັບຄົນຕ່າງຊາດຈະມາລ້ອມກຳແພງເມືອງ ພ້ອມທັງໄດ້ຍິນເຖິງສຽງດັງພຶບພັບພຶບພັບຂອງທະຫານຈຳນວນຫຼວງຫຼາຍທີ່ຈະຍ່າງເຂົ້າມາເພື່ອເຮັດເສິກສົງຄາມ, ໄດ້ຍິນສຽງແມ່ ແລະບັນດາລູກຮ້ອງຫາເຂົ້າຈີ່ໃນນະຄອນທີ່ຖືກລ້ອມໄວ້, ທັງໄດ້ເຫັນພຣະວິຫານ, ພຣະລາຊະວັງ, ແລະຫໍຄອຍຖືກໄຟໄໝ້ໃຫ້ວອດວາຍ ເຫຼືອແຕ່ຄວັນທີ່ລອຍຂຶ້ນຈາກຊາກອາຄານທີ່ພັງລົງ. {GC 21.1}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ພຣະອົງຮູ້ແຈ້ງເຖິງຍຸກສະໄໝຕ່າງໆໃນອະນາຄົດ ແລະເຫັນຄົນແຫ່ງພັນທະສັນຍາຖືກກະຈາຍໄປຕາມປະເທດຕ່າງໆໃນໂລກ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ເໝືອນຊາກເຮືອຖືກພັດຂຶ້ນຝັ່ງອັນເປົ່າປ່ຽວ.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ການລົງໂທດນະຄອນເຢຣູຊາເລັມທີ່ກຳລັງຈະຕົກສູ່ຊາວນະຄອນໃນຄັ້ງນີ້ປຽບເໝືອນການຈິບເຫຼົ້າແວງຈາກຈອກແຫ່ງຄວາມໂກດຮ້າຍຂອງພຣະເຈົ້າ ແລະເມື່ອເຖິງເວລາແຫ່ງການພິພາກສາຄັ້ງສຸດທ້າຍແລ້ວນັ້ນ ນະຄອນເຢຣູຊາເລັມຈະຕ້ອງດື່ມໃຫ້ໝົດພ້ອມດ້ວຍຂີ້ຊາທີ່ຢູ່ກົ້ນຈອກນຳ. ພຣະເຢຊູເຕັມໄປດ້ວຍຄວາມເມດຕາແລະ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ຄວາມຮັກອັນຍິ່ງໃຫຍ່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ຈຶ່ງກ່າວດ້ວຍຄວາມໂສກເສົ້າເສຍໃຈວ່າ: “ໂອ ເຢຣູຊາເລັມເອີຍ ເຈົ້າຂ້າບັນດາຜູ້ທຳນວາຍ ເອົາຫີນແກວ່ງໃສ່ພວກຜູ້ທຳນວາຍທີ່ໃຊ້ມາຫາເຈົ້າ ຫຼາຍເທື່ອແລ້ວເຮົາຢາກຈະຮວບຮວມເອົາປະຊາຊົນທັງໝົດຂອງເຈົ້າໄວ້ເໝືອນດັ່ງແມ່ໄກ່ຮວບຮວມລູກຂອງຕົນໄວ້ໃຕ້ປີກ ແຕ່ເຈົ້າບໍ່ຍິນຍອມ” ພວກເຈົ້າເປັນຊົນຊາດທີ່ໄດ້ຮັບພຣະພອນຫຼາຍກວ່າຊົນຊາດທັງຫຼາຍໃນໂລກ. ແຕ່ຢາກໃຫ້ພວກເຈົ້າຮູ້ເວລາທີ່ພຣະເຈົ້າມາຢ້ຽມຢາມພວກເຈົ້າ, ທັງຢາກໃຫ້ພວກເຈົ້າຮູ້ວ່າແມ່ນສິ່ງໃດທີ່ເຮັດໃຫ້ພວກເຈົ້າມີສັນຕິສຸກ. ເຮົາໄດ້ຢັບຢັ້ງທູດແຫ່ງຄວາມຍຸຕິທຳໄວ້ ແລະໄດ້ຮ້ອງຂໍໃຫ້ພວກເຈົ້າຖິ້ມໃຈເກົ່າເອົາໃຈໃໝ່ເສຍກ່ອນ ແຕ່ກໍບໍ່ໄດ້ຜົນ. ພວກເຈົ້າບໍ່ພຽງແຕ່ປະຕິເສດຜູ້ຮັບໃຊ້, ຜູ້ເຜີຍພຣະທຳ, ແລະຕົວແທນທີ່ພຣະເຈົ້າໃຊ້ມາເທົ່ານັ້ນ ແຕ່ໄດ້ປະຕິເສດພຣະຜູ້ໄຖ່ ເຊິ່ງເປັນອົງບໍຣິສຸດແຫ່ງອິດສະຣາເອນ, ຖ້າຫາກວ່າພວກເຈົ້າຖືກທຳລາຍ ພວກເຈົ້າຕ້ອງຮັບຜິດຊອບເອົາເອງ. “ເຈົ້າທັງຫຼາຍກໍຍັງບໍ່ຢາກມາຫາເຮົາເພື່ອຈະໄດ້ຊີວິດ.” (ມັດທາຍ 23:37; ໂຢຮັນ 5:40). {GC 21.2}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ພຣະເຢຊູຄຣິ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ສເຫັນວ່ານະຄອນເຢຣູຊາເລັມເປັນສັນຍະລັກຂອງໂລກທີ່ແຂງກະດ້າງເພາະມີໃຈດື້ດ້ານແລະບໍ່ເຊື່ອໃນພຣະເຈົ້າ ຄືເປັນສັນຍະລັກຂອງໂລກທີ່ກຳລັງແລ່ນໄປສູ່ການລົງໂທດຢ່າງໄວວາ. ຄວາມທຸກເວທະນາຂອງມະນຸດສະໂລກທີ່ຫຼົງໃຫຼໃນຄວາມບາບໄດ້ບີບຮັດຈິດໃຈຂອງພຣະເຢຊູຈົນພຣະອົງຮ້ອງອອກມາຢ່າງຂົມຂື່ນ. ພຣະອົງເຫັນຮ່ອງຮອຍນ້ຳຕາ ແລະຄາບເລືອດທີ່ໃຊ້ບັນທຶກປະຫວັດສາດຄວາມທຸກເວທະນາຂອງມະນຸດ ແລະຮູ້ສຶກເມດຕາສົງສານຢ່າງບໍ່ມີຂອບເຂດຕໍ່ຄົນທີ່ຕ້ອງທົນທຸກລຳບາກເຫຼົ່ານັ້ນ. ພຣະອົງປາຖະໜາບັນເທົາຄວາມທຸກໃຫ້ໝົດທຸກຄົນ. ເຖິງຢ່າງໃດກໍຕາມ ພຣະອົງເອງບໍ່ສາມາດຢຸດຢັ້ງຄວາມທຸກເວທະນາຂອງມະນຸດສະໂລກທັງໝົດໄດ້ ເພາະວ່າຄົນສ່ວນຫຼາຍຈະບໍ່ມາຫາພຣະອົງເພື່ອຮັບຄວາມຊ່ວຍເຫຼືອ. ພຣະອົງພ້ອມຈະສະຫຼະຊີວິດຂອງພຣະອົງເພື່ອນຳຄວາມລອດພົ້ນມາເຖິງມືຂອງຄົນທັງຫຼາຍ ແຕ່ຈະມີໜ້ອຍຄົນມາຫາພຣະອົງເພື່ອຈະໄດ້ຊີວິດ. {GC 22.1}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ພຣະເຈົ້າແຫ່ງຟ້າສະຫວັນຜູ້ຊົງຣິດອຳນາດຍິ່ງໃຫຍ່ຮ້ອງໄຫ້! ພຣະບຸດຂອງພຣະເຈົ້າຜູ້ສູງສຸດເປັນທຸກໃຈ ແລະກົ້ມລົງດ້ວຍຄວາມໂສກເສົ້າ! ພາບດັ່ງກ່າວເຮັດໃຫ້ທົ່ວທັງສະຫວັນປະຫຼາດໃຈ, ເປັນພາບທີ່ສຳແດງໃຫ້ເຮົາຮູ້ວ່າຄວາມບາບເປັນສິ່ງທີ່ເສື່ອມເສຍຢ່າງຮ້າຍແຮງ, ແລະສະແດງໃຫ້ເຫັນວ່າການຊ່ວຍຄົນຜິດບາບໃຫ້ລອດພົ້ນຈາກຜົນຂອງການລະເມີດຕໍ່ພຣະບັນຍັດຂອງພຣະເຈົ້າເປັນເລື່ອງທີ່ຍາກອີ່ຫຼີ; ເຖິງແມ່ນວ່າພຣະເຈົ້າຊົງຣິດທານຸພາບສູງສຸດ ແຕ່ເລື່ອງນີ້ຍັງເປັນສິ່ງທີ່ຍາກສຳລັບພຣະອົງ. ພຣະເຢຊູເບິ່ງທະລຸໄປເຖິງວາລະສຸດທ້າຍ ແລະຄົນລຸ້ນສຸດທ້າຍ ພຣະອົງເຫັນຊາວໂລກຫຼົງໄປຕາມການຫຼອກລວງຄ້າຍຄືການຫຼອກລວງອັນເປັນເຫດໃຫ້ນະຄອນເຢຣູຊາເລັມຖືກທຳລາຍ. ຄວາມບາບອັນໜັກໜາຂອງຊາວຢິວແມ່ນການປະຕິເສດພຣະຄຣິສ, ໃນຂະນະທີ່ຄວາມບາບອັນຍິ່ງໃຫຍ່ຂອງຄຣິສຕຽນໃນຍຸກສຸດທ້າຍແມ່ນການປະຕິເສດພຣະບັນຍັດຂອງພຣະເຈົ້າເຊິ່ງເປັນຮາກຖານການປົກຄອງຂອງພຣະອົງໃນຟ້າສະຫວັນ ແລະແຜ່ນດິນໂລກ. ຄົນທັງຫຼາຍຈະດູຖູກກົດເກນຂອງພຣະເຢໂຮວາ ແລະຈະບໍ່ເອົາໃຈໃສ່ຫຼັກການຂອງພຣະອົງທັງໝົດ.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ຄົນນັບລ້ານ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ເປັນທາດຂອງຄວາມບາບ ແລະເປັນທາດຂອງຊາຕານ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ຈະຕ້ອງຖືກໂທດໃຫ້ຕາຍຕະຫຼອດນິຣັນ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ຄືຄວາມຕາຍຄັ້ງທີສອງ, ແຕ່ໃນຂະນະດຽວກັນ, ຄົນເຫຼົ່ານັ້ນກໍປິດຫູບໍ່ຍອມຟັງຖ້ອຍຄຳແຫ່ງຄວາມຈິງໃນມື້ທີ່ພຣະເຈົ້າຊົງຢ້ຽມຢາມພວກເຂົາ, ນັບວ່າເປັນການປິດຫູບັງຕາທີ່ເປັນຕາຢ້ານແທ້ ແລະເປັນຄວາມຫຼົງໃຫຼທີ່ແສນປະຫຼາດ. {GC 22.2}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##ພຣະວິຫານ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ສອງວັນກ່ອນເທດສະການປັດສະຄາ ຫຼັງຈາກພຣະຄຣິສໄດ້ປະນາມຄວາມໜ້າໄຫວ້ຫຼັງຫຼອກຂອງພວກຜູ້ນຳຊາວຢິວແລ້ວ, ພຣະອົງກໍສະເດັດອອກຈາກພຣະວິຫານເປັນເທື່ອສຸດທ້າຍ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ແລະຂຶ້ນໄປຍັງພູເຂົາໝາກກອກເທດ ເພື່ອນັ່ງກັບເຫຼົ່າສາວົກທີ່ທົ່ງຫຍ້າ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ຈາກບ່ອນນັ້ນກໍສາມາດເບິ່ງລົງໄປເຫັນນະຄອນເຢຣູຊາເລັມ. ພຣະອົງໄດ້ແນມເຫັນກຳແພງເມືອງ, ຫໍຄອຍ, ແລະພຣະລາຊະວັງອີກເທື່ອໜຶ່ງ ແລະກໍຫັນໄປເບິ່ງພຣະວິຫານອີກຄັ້ງໜຶ່ງ, ພຣະວິຫານນັ້ນສະທ້ອນແສງແວວວາວ, ເປັນດັ່ງມົງກຸດງົດງາມຢູ່ເທິງພູສັກສິດ. {GC 23.1}</w:t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ຶ່ງພັນປີກ່ອນໜ້ານັ້ນຜູ້ປະພັນເພງສັນລະເສີນໄດ້ຍົກຍ້ອງພຣະຄຸນຂອງພຣະເຈົ້າທີ່ຊົງໂຜດໃຫ້ພຣະວິຫານໃນອິດສະຣາເອນເປັນທີ່ສະຖິດຂອງພຣະອົງ ໂດຍຂຽນໄວ້ວ່າ: “ພຣະອົງມີທີ່ປະທັບຢູ່ທີ່ນະຄອນເຢຣູຊາເລັມ ແລະມີທີ່ສະຖິດທີ່ເທິງພູຊີໂອນດ້ວຍ” “ພຣະອົງຊ້ຳພັດເລືອກເອົາເຜົ່າຢູດາແທນ ທັງພູເຂົາຊີໂອນເຊິ່ງພຣະອົງຮັກຫຼາຍທີ່ສຸດນັ້ນ ໃນທີ່ນັ້ນ ພຣະອົງໄດ້ສ້າງພຣະວິຫານຂອງພຣະອົງ ເປັນດັ່ງບ່ອນຂອງພຣະອົງຢູ່ເທິງສະຫວັນຊັ້ນຟ້າ.” (ເພງສັນລະເສີນ 76:2; 78:68, 69). ພຣະວິຫານຫຼັງທຳອິດຖືກສ້າງຂຶ້ນໃນສະໄໝທີ່ຊົນຊາດອິດສະຣາເອນມີຄວາມຈະເລີນຮຸ່ງເຮືອງທີ່ສຸດ, ກະສັດດາວິດໄດ້ຮວບຮວມຊັບສົມບັດຢ່າງຫຼວງຫຼາຍເພື່ອການສ້າງພຣະວິຫານ, ພຣະເຈົ້າຊົງນຳໃນການອອກແບບ. (ອ່ານ 1 ຂ່າວຄາວ 28:12, 19.) ກະສັດໂຊໂລໂມນຜູ້ສະຫຼຽວສະຫຼາດ ແລະມີປັນຍາຫຼາຍທີ່ສຸດໃນບັນດາກະສັດທັງຫຼາຍຂອງອິດສະຣາເອນເປັນຜູ້ເຮັດການກໍ່ສ້າງພຣະວິຫານໃຫ້ສຳເລັດ. ພຣະວິຫານຫຼັງນັ້ນເປັນອາຄານທີ່ງົດງາມທີ່ສຸດໃນປະຫວັດສາດ. ແຕ່ພຣະເຈົ້າຊົງກ່າວຜ່ານຜູ້ເຜີຍພຣະທຳຂອງພຣະອົງທີ່ຊື່ຮັກກາຍ ເຖິງພຣະວິຫານຫຼັງທີສອງນີ້ວ່າ: “ພຣະວິຫານຫຼັງໃໝ່ນີ້ຈະສະຫງ່າງາມກວ່າຫຼັງເກົ່າ.” “ເຮົາຈະເຮັດໃຫ້ບັນດາປະຊາຊາດສະທ້ານຫວັ່ນໄຫວ ເພື່ອຄວາມປາຖະໜາຂອງປະຊາຊາດທັງຫຼາຍຈະໄດ້ເຂົ້າມາ. ເຮົາຈະບັນຈຸວິຫານນີ້ໃຫ້ເຕັມດ້ວຍສະຫງ່າຣາສີ, ພຣະເຢໂຮວາຜູ້ຊົງຣິດອຳນາດຍິ່ງໃຫຍ່ຊົງກ່າວໄວ້ດັ່ງນີ້.” (ຮັກກາຍ 2:9, 7—ຂໍ້ 7 ແປຈາກພຣະຄຳພີພາສາໄທສະບັບ TKJV). {GC 23.2}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ຫຼັງຈາກກະສັດເນບູກາດເນັດຊາທຳລາຍພຣະວິຫານແລ້ວກໍມີການສ້າງພຣະວິຫານຫຼັງໃໝ່ຂຶ້ນມາປະມານ 500 ປີ ກ່ອນພຣະຄຣິສຊົງບັງເກີດ. ຜູ້ທີ່ກໍ່ສ້າງແມ່ນພວກທີ່ກັບມາຈາກການເປັນຊະເລີຍເສິກເປັນເວລາດົນນານ ມາພົບເຫັນບ້ານເມືອງຖືກທຳລາຍໝົດ ແລະມີຜູ້ຄົນອາໄສພຽງໜ້ອຍດຽວ. ທ່າມກາງພວກຊະເລີຍເສິກທີ່ກັບມານັ້ນກໍມີຊາຍຊະລາບາງຄົນທີ່ເຄີຍເຫັນຄວາມສະຫງ່າງາມຂອງພຣະວິຫານທີ່ໂຊໂລໂມນສ້າງ. ຄົນເຫຼົ່ານີ້ຮ້ອງໄຫ້ສຽງດັງເມື່ອເຫັນຮາກຖານຂອງອາຄານພຣະວິຫານຫຼັງໃໝ່ ເພາະເຫັນວ່າດ້ອຍກວ່າຫຼັງທຳອິດຫຼາຍ. ຜູ້ເຜີຍພຣະທຳໄດ້ບັນລະຍາຍເຖິງຄວາມຮູ້ສຶກຂອງຄົນເຫຼົ່ານັ້ນໃຫ້ເຫັນພາບວ່າ:  “ໃນທ່າມກາງພວກເຈົ້າມີຜູ້ໃດແດ່ ທີ່ຍັງລະນຶກຄິດເຖິງຄວາມສະຫງ່າງາມຄັ້ງທຳອິດຂອງພຣະວິຫານໄດ້? ມາບັດນີ້ ພວກເຈົ້າເບິ່ງເຫັນເປັນຈັ່ງໃດ? ບໍ່ເຫັນມີຄຸນຄ່າຫຍັງເລີຍແມ່ນບໍ.” (ຮັກກາຍ 2:3; ເອຊະຣາ 3:12)  ແລ້ວໃນຕອນນັ້ນພຣະເຈົ້າຊົງໃຫ້ຄຳສັນຍາວ່າຫຼັງໃໝ່ນີ້ຈະຍິ່ງໃຫຍ່ກວ່າຫຼັງທຳອິດ. {GC 23.3}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ແຕ່ພຣະວິຫານຫຼັງທີສອງບໍ່ໄດ້ສະຫງ່າງາມເທົ່າຫຼັງທຳອິດ ແລະກໍ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ບໍ່ມີແສງຣັດສະໝີ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ຂອງພຣະເຈົ້າປາກົດໃຫ້ເຫັນວ່າພຣະອົງສະຖິດຢູເໝືອນທີ່ເກີດຂຶ້ນໃນພຣະວິຫານຫຼັງທຳອິດ. ໃນພິທີເປີດກໍບໍ່ມີການສຳແດງຣິດອຳນາດຂອງພຣະເຈົ້າທີ່ເໜືອທຳມະຊາດ, ບໍ່ມີໄຟຕົກລົງມາຈາກຟ້າສະຫວັນເພື່ອເຜົາເຄື່ອງບູຊາທີ່ວາງໄວ້ເທິງແທ່ນບູຊາ. ໃນສະຖານທີ່ສັກສິດທີ່ສຸດກໍບໍ່ມີຣັດສະໝີຂອງພຣະເຈົ້າລະຫວ່າງເຄຣຸບ, ບໍ່ມີຫີບພັນທະສັນຍາ,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ບໍ່ມີຝາອັດຫີບທີ່ເອີ້ນວ່າພຣະທີ່ນັ່ງກະລຸນາ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ບໍ່ມີແຜ່ນສິລາທີ່ບັນທຶກພັນທະສັນຍາ, ແລະ ບໍ່ມີພຣະສຸຣະສຽງຂອງພຣະເຈົ້າດັງກ້ອງລົງມາຈາກຟ້າສະຫວັນເພື່ອເປີດເຜີຍໃຫ້ປະໂຣຫິດຮູ້ເຖິງນ້ຳພຣະໄທຂອງພຣະເຢໂຮວາ. {GC 24.1}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ຄົນຢິວພະຍາຍາມຢູ່ຫຼາຍຮ້ອຍປີເພື່ອອະທິບາຍວ່າ ຄຳສັນຍາຂອງພຣະເຈົ້າທີ່ຊົງກ່າວຜ່ານຜູ້ເຜີຍພຣະທຳຮັກກາຍນັ້ນສຳເລັດແນວໃດ; ແຕ່ຄວາມຫຍິ່ງຜະຫຍອງເຮັດໃຫ້ພວກເຂົາຕາບອດ ແລະຍ້ອນວ່າບໍ່ມີຄວາມເຊື່ອ ພວກເຂົາຈຶ່ງບໍ່ສາມາດເຂົ້າໃຈເຖິງຄວາມໝາຍອັນແທ້ຈິງຂອງຜູ້ເຜີຍພຣະທຳ. ພຣະວິຫານຫຼັງທີສອງບໍ່ໄດ້ຮັບກຽດຈາກການປາກົດແຫ່ງແສງຣັດສະໝີຂອງພຣະເຢໂຮວາກໍຈິງ ແຕ່ໄດ້ຮັບກຽດເມື່ອອົງພຣະຜູ້ເປັນເຈົ້າໃນສະພາບມະນຸດສະເດັດເຂົ້າໄປໃນພຣະວິຫານນັ້ນ,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ເພາະໃນພຣະເຢຊູຄຣິສສະພາບຂອງພຣະເຈົ້າດຳລົງຢູ່ໃນພຣະກາຍຢ່າງເຕັມບໍລິບູນ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“ຄວາມປາຖະໜາຂອງປະຊາຊາດທັງຫຼາຍ” ໄດ້ສະເດັດມາທີ່ພຣະວິຫານຂອງພຣະອົງຢ່າງແທ້ຈິງເມື່ອພຣະເຢຊູໄທນາຊານາຊາເຣັດສັ່ງສອນແລະຮັກສາພະຍາດຢູ່ໃນພຣະວິຫານນັ້ນ. ມີແຕ່ເລື່ອງການສະຖິດຢູ່ຂອງພຣະຄຣິສເລື່ອງດຽວທີ່ເຮັດໃຫ້ພຣະວິຫານຫຼັງທີສອງມີຄວາມຮຸ່ງເຮືອງກວ່າຫຼັງທຳອິດ. ແຕ່ຄົນອິດສະຣາເອນໄດ້ປະຕິເສດພຣະອົງຜູ້ທີ່ສະຫວັນໃຊ້ມາເພື່ອໂຜດພວກເຂົາ. ເມື່ອພຣະອາຈານຜູ້ອ່ອນສຸພາບສະເດັດອອກຈາກປະຕູຄຳແຫ່ງພຣະວິຫານໃນມື້ນັ້ນ ສະຫງ່າຣາສີໄດ້ພາກຈາກພຣະວິຫານໄປໂດຍບໍ່ມີວັນຫວນຄືນ. ຖ້ອຍຄຳຂອງພຣະຜູ້ໄຖ່ໄດ້ສຳເລັດແລ້ວ: “ພຣະວິຫານຂອງພຣະເຈົ້າຈຶ່ງຖືກປະຖິ້ມໃຫ້ຮ້າງເປົ່າຢ່າງໝົດສິ້ນ.” (ມັດທາຍ 23:38.) {GC 24.2}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##ພວກສາວົກຢາກຮູ້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ພວກສາວົກຮູ້ສຶກປະຫຼາດໃຈກັບຄຳທຳນວາຍຂອງພຣະຄຣິສເລື່ອງພຣະວິຫານຈະຖືກທຳລາຍ ຈຶ່ງຢາກຮູ້ເພີ່ມເຕີມວ່າພຣະອົງໝາຍຄວາມວ່າແນວໃດ. ມີການທຸ້ມເທຊັບສິນ, ແຮງງານ, ແລະຝີມືດ້ານສະຖາປັດຕະຍະກຳຢ່າງຫຼວງຫຼາຍກວ່າ 40 ປີ ເພື່ອຕົບແຕ່ງຕຶກອາຄານຂອງພຣະວິຫານໃຫ້ງາມຂຶ້ນ. ກະສັດເຮໂຣດມະຫາຣາດໄດ້ມອບຊັບສິນຂອງໂຣມ ແລະສົມບັດຂອງຊາວຢິວຢ່າງລົ້ນເຫຼືອເພື່ອປະກອບສ່ວນໃນການກໍ່ສ້າງ; ແມ່ນແຕ່ຈັກກະພັດກໍໄດ້ສົ່ງຂອງປະທານມາເພື່ອເພີ່ມຄວາມຫຼູຫຼາໃຫ້ແກ່ພຣະວິຫານນັ້ນ. ມີຫີນອ່ອນສີຂາວຂະໜາດໃຫຍ່ມະຫຶມາຖືກສົ່ງມາຈາກນະຄອນໂຣມເພື່ອການບູລະນະຕົບແຕ່ງ. ພວກສາວົກກໍຊີ້ໃຫ້ພຣະອາຈານເບິ່ງກ້ອນຫີນເຫຼົ່ານັ້ນ ໂດຍເວົ້າວ່າ: “ອາຈານເອີຍ ເບິ່ງຫັ້ນດູ ກ້ອນຫີນກັບຕົວຕຶກເຫຼົ່ານີ້ເກີນວ່າງາມແທ້.” (ມາຣະໂກ 13:1.) {GC 24.3}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ພຣະເຢຊູຊົງຕອບດ້ວຍຖ້ອຍຄຳທີ່ໜັກແໜ້ນແລະເປັນຕາໜ້າຕົກໃຈວ່າ: “ເຮົາບອກພວກເຈົ້າຕາມຄວາມຈິງວ່າ, ຫີນທຸກໆກ້ອນທີ່ຢອງທັບກັນຢູ່ນີ້ ຈະຖືກທຳລາຍລົງຈົນບໍ່ເຫຼືອຈັກກ້ອນ.” (ມັດທາຍ 24:2.) {GC 25.1}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  <w:shd w:fill="9fc5e8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ພໍໄດ້ຍິນເຖິງການທຳລາຍຂອງນະຄອນເຢຣູຊາເລັມພວກສາວົກຄິດໄດ້ແຕ່ວ່າ ຕ້ອງແມ່ນການສະເດັດມາຂອງອົງພຣະຄຣິສເພື່ອຄອບຄອງອານາຈັກທັງຫຼາຍໃນໂລກ, ເພື່ອລົງໂທດຄົນຢິວທີ່ບໍ່ຍອມກັບໃຈ ແລະເພື່ອປົດແອກຂອງອານາຈັກໂຣມໃຫ້ຊົນຊາດອິດສະຣາເອນເປັນອິດສະຫຼະ. ພຣະເຢຊູເຄີຍບອກພວກສາວົກວ່າພຣະອົງຈະສະເດັດມາເປັນເທື່ອທີສອງ ສະນັ້ນເມື່ອພຣະອົງກ່າວເຖິງການລົງໂທດນະຄອນເຢຣູຊາເລັມພວກເຂົາຈຶ່ງຄິດເຖິງການສະເດັດມາຄັ້ງທີສອງຂອງພຣະອົງ. ໃນຂະນະທີ່ຍັງນັ່ງຢູ່ກັບພຣະອົງເທິງພູເຂົາໝາກກອກເທດ, ພວກເຂົາຈຶ່ງຖາມວ່າ: “ຈົ່ງບອກພວກຂ້ານ້ອຍແດ່ວ່າ ເຫດການທັງໝົດນັ້ນຈະເກີດຂຶ້ນເມື່ອໃດ? ແລະມີສິ່ງໃດເປັນໝາຍສຳຄັນເພື່ອຊີ້ໃຫ້ເຫັນວ່າ ແມ່ນເວລາມາປາກົດຂອງທ່ານ ແລະເວລາສິ້ນສຸດຂອງໂລກ?” (ມັດທາຍ 24:3). {GC 25.2}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ພຣະເຢຊູຊົງເມດຕາພວກສາວົກຈຶ່ງປິດບັງອະນາຄົດໄວ້ຈາກພວກເຂົາ. ຖ້າຫາກວ່າໃນເວລານັ້ນພວກເຂົາໄດ້ຮັບຮູ້ເລື່ອງທີ່ຮ້າຍແຮງ 2 ເລື່ອງຄືການສິ້ນພຣະຊົນຢ່າງທໍລະມານຂອງພຣະຜູ້ໄຖ່ ແລະການທຳລາຍນະຄອນກັບພຣະວິຫານຂອງພວກເຂົາ ສາວົກຄົງຈະຕົກໃຈຢ້ານຈົນເຮັດຫຍັງບໍ່ໄດ້. ພຣະຄຣິສຈຶ່ງອະທິບາຍຫຍໍ້ໆເຖິງເຫດການຕ່າງໆທີ່ຈະເກີດຂຶ້ນກ່ອນການສິ້ນໂລກ. ໃນຂະນະນັ້ນພວກສາວົກບໍ່ໄດ້ເຂົ້າໃຈຄວາມໝາຍທັງໝົດ ແຕ່ເມື່ອຄົນຂອງພຣະເຈົ້າຕ້ອງການຄວາມກະຈ່າງແຈ້ງເພີ່ມເຕີມພຣະອົງຈະຊ່ວຍໃຫ້ພວກເຂົາເຂົ້າໃຈຄຳສອນດັ່ງກ່າວໃຫ້ຫຼາຍຂຶ້ນ. ຄຳທຳນວາຍຂອງພຣະອົງມີ 2 ຄວາມໝາຍ: ຄວາມໝາຍທີໜຶ່ງແມ່ນກ່າວເຖິງການທຳລາຍນະຄອນເຢຣູຊາເລັມ, ຄວາມໝາຍທີສອງກ່າວເຖິງເຫດການອັນເປັນຕາຢ້ານກ່ອນວັນສິ້ນໂລກ. {GC 25.3}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ພຣະເຢຊູຊົງກ່າວໃຫ້ພວກສາວົກທີ່ນັ່ງຟັງເຖິງການລົງໂທດຊົນຊາດອິດສະຣາເອນທີ່ຫຼົງໄປຈາກພຣະເຈົ້າ ໂດຍສະເພາະແມ່ນໂທດທີ່ຈະຕ້ອງຮັບຍ້ອນການປະຕິເສດພຣະຄຣິສຜູ້ທີ່ພຣະເຈົ້າຊົງໃຊ້ມາເພື່ອຊົງໂຜດພວກເຂົາ ແລະໂທດຂອງພວກເຂົາທີ່ຄຶງພຣະອົງໄວ້ເທິງໄມ້ກາງແຂນ. ຈະມີໝາຍສຳຄັນແຈ່ມແຈ້ງແນ່ນອນບົ່ງບອກເຖິງການທຳລາຍນະຄອນ; ເວລາທີ່ໜ້າຢ້ານຫຼາຍນັ້ນຈະມາເຖິງຢ່າງກະທັນຫັນ. ພຣະຜູ້ໂຜດໃຫ້ພົ້ນຈຶ່ງເຕືອນຜູ້ຕິດຕາມພຣະອົງວ່າ:  “ພວກເຈົ້າຈະເຫັນ ‘ສິ່ງປະຫຼາດອັນໜ້າຢ້ານ’ ທີ່ເຮັດໃຫ້ເກີດວິບັດຕັ້ງຢູ່ໃນພຣະວິຫານອັນສັກສິດຂອງພຣະເຈົ້າ ຕາມທີ່ຜູ້ທຳນວາຍດານີເອນໄດ້ກ່າວໄວ້. (ໃຫ້ຜູ້ອ່ານເຂົ້າໃຈເອງ.) ເມື່ອນັ້ນໃຫ້ຜູ້ທີ່ຢູ່ໃນແຂວງຢູດາຍຕ້ອງປົບໜີໄປຍັງພູທັງຫຼາຍ.” (ມັດທາຍ 24:15, 16; ລູກາ 21:20, 21.) ເມື່ອທຸງຂອງໂຣມອັນເປັນສັນຍະລັກຂອງການຂາບໄຫວ້ຮູບເຄົາລົບຖືກປັກໄວ້ໃນອານາເຂດສັກສິດ ເຊິ່ງຮວມທີ່ດິນຢູ່ນອກກຳແພງເມືອງຫຼາຍຮ້ອຍແມັດ, ນັ້ນເປັນໝາຍສຳຄັນໃຫ້ຜູ້ຕິດຕາມພຣະຄຣິສປົບໜີເພື່ອຄວາມປອດໄພ. ເມື່ອພວກເຂົາເຫັນໝາຍສຳຄັນທີ່ເຕືອນໄພນັ້ນກໍຕ້ອງຟ້າວໜີໂດຍບໍ່ຕ້ອງລໍຊ້າ. ເມື່ອສັນຍານທີ່ໃຫ້ໜີນັ້ນປາກົດແລ້ວ ຄົນທີ່ຢູ່ທົ່ວແຂວງຢູດາຍ ແລະຜູ້ທີ່ຢູ່ພາຍໃນນະຄອນເຢຣູຊາເລັມເອງຕ້ອງເຊື່ອຟັງແລະປະຕິບັດຕາມທັນທີ. ຜູ້ທີ່ບັງເອີນຢູ່ເທິງລະບຽງຫຼັງຄາໃນເວລານັ້ນຈະຕ້ອງບໍ່ເຂົ້າບ້ານເພື່ອໄປເອົາຂອງມີຄ່າທີ່ຕົນຫວງແຫນທີ່ສຸດ. ຜູ້ທີ່ຢູ່ຕາມໄຮ່ນາບໍ່ຕ້ອງເມືອເອົາເສື້ອກັນໜາວທີ່ປະວາງໄວ້ເມື່ອເຮັດວຽກຍາມແດດຮ້ອນ; ພວກເຂົາຈະຕ້ອງໜີໂດຍບໍ່ລັງເລແມ່ນແຕ່ໜ້ອຍເພື່ອຈະບໍ່ຖືກທຳລາຍພ້ອມກັບຄົນອື່ນ. {GC 25.4}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##ທຳນວາຍໄວ້ວ່າເຢຣູຊາເລັມຈະຫຼົ້ມຈົມ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ໃນຊ່ວງເວລາທີ່ກະສັດເຮໂຣດປົກຄອງ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ນະຄອນເຢຣູຊາເລັມໄດ້ຮັບການເສີມແຕ່ງໃຫ້ສວຍສົດງົດງາມຫຼາຍຂຶ້ນກວ່າເກົ່າ ແລະໄດ້ມີການກໍ່ສ້າງຫໍຄອຍກັບປ້ອມຍາມ, ມີການຕໍ່ເຕີມກຳແພງເມືອງໃຫ້ເຂ້ມແຂງຂຶ້ນ. ໂດຍທຳມະຊາດແລ້ວສະຖານທີ່ທີ່ຕັ້ງຂອງນະຄອນເຢຣູຊາເລັມປ້ອງກັນໄດ້ງ່າຍ, ແຕ່ເນື່ອງຈາກການກໍ່ສ້າງເສີມແຕ່ງຂອງກະສັດເຮໂຣດທຸກຄົນຖືວ່າ ນະຄອນນີ້ໜຽວແໜ້ນບໍ່ສາມາດຕີໃຫ້ແຕກໄດ້. ໃນເວລານັ້ນຖ້າຜູ້ໃດປະກາດໃນທີ່ສາທາລະນະວ່ານະຄອນເຢຣູຊາເລັມຈະຖືກທຳລາຍ ຄົນທັງຫຼາຍຈະຫາວ່າເປັນຄົນບ້າເສຍສະຕິແລະຕື່ນຂ່າວລື ເໝືອນຄົນໃນສະໄໝນ້ຳຖ້ວມໂລກຫົວຂວັນໂນອາ. ພຣະຄຣິສຊົງກ່າວວ່າ: “ຟ້າແລະແຜ່ນດິນກໍຈະລ່ວງພົ້ນໄປ, ແຕ່ຖ້ອຍຄຳຂອງເຮົາຈະບໍ່ລ່ວງໄປຈັກເທື່ອ.” (ມັດທາຍ 24:35.) ພຣະເຈົ້າຊົງຕັດສິນລົງໂທດນະຄອນນີ້ເພາະຄວາມຜິດບາບຂອງຄົນທີ່ອາໄສຢູ່ໃນນັ້ນ; ສ່ວນການທີ່ພວກເຂົາດື້ດ້ານບໍ່ຍອມເຊື່ອເປັນເຫດໃຫ້ການລົງໂທດນັ້ນຕ້ອງເກີດຂຶ້ນຢ່າງແນ່ນອນ. {GC 26.1}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ພຣະເຈົ້າຊົງກ່າວຜ່ານຜູ້ເຜີຍພຣະທຳມີກາວ່າ “ຈົ່ງຟັງຂ້າພະເຈົ້າເທີ້ນ ບັນດາຜູ້ນຳຊາດອິດສະຣາເອນເອີຍ ພວກເຈົ້າທີ່ກຽດຊັງຄວາມຍຸດຕິທຳ ແລະປ່ຽນຖືກໃຫ້ເປັນຜິດ. ພວກເຈົ້າກຳລັງສ້າງນະຄອນເຢຣູຊາເລັມ ນະຄອນຂອງພຣະເຈົ້າຢູ່ເທິງພື້ນຖານແຫ່ງຄາດຕະກຳ ແລະຄວາມອະຍຸດຕິທຳ. ພວກຜູ້ປົກຄອງເມືອງ ກໍປົກຄອງດ້ວຍເຫັນແກ່ສິນບົນ ພວກປະໂຣຫິດກໍແປກົດບັນຍັດດ້ວຍເຫັນແກ່ຄ່າຈ້າງລາງວັນ ພວກຜູ້ທຳນວາຍກໍບອກນິມິດຂອງຕົນດ້ວຍເຫັນແກ່ເງິນ ແລະພວກເຂົາທຸກຄົນຕ່າງກໍອ້າງວ່າອົງພຣະຜູ້ເປັນເຈົ້າຢູ່ກັບພວກຕົນ ພວກເຂົາເວົ້າວ່າ, ‘ເຫດຮ້າຍໃດໆຈະບໍ່ມາຖືກພວກເຮົາດອກ ເພາະອົງພຣະຜູ້ເປັນເຈົ້າສະຖິດຢູ່ນຳພວກເຮົາ’” (ມີກາ 3:9–11). {GC 26.2}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ອຍຄຳເຫຼົ່ານີ້ບັນລະຍາຍເຖິງລັກສະນະຂອງຊາວນະຄອນເຢຣູຊາເລັມທີ່ເປັນຄົນສໍ້ໂກງໃນຂະນະທີ່ຫຼົງຕົວເອງວ່າເປັນຄົນຊອບທຳ. ພວກເຂົາອ້າງວ່າປະຕິບັດຕໍ່ກົດບັນຍັດຂອງພຣະເຈົ້າຢ່າງເຄັ່ງຄັດ ໃນຂະນະທີ່ກຳລັງເຮັດຜິດຕໍ່ຫຼັກການທຸກຂໍ້ຂອງກົດບັນຍັດເຫຼົ່ານັ້ນ. ຊາວເມືອງເຢຣູຊາເລັມກຽດຊັງພຣະຄຣິສເພາະວ່າຄວາມບໍລິສຸດຂອງພຣະອົງເປີດເຜີຍຄວາມຜິດບາບຂອງຕົນ. ຄົນເຫຼົ່ານັ້ນກ່າວຫາວ່າພຣະອົງເປັນຕົ້ນເຫດທີ່ພວກເຂົາຕ້ອງຮັບຄວາມລຳບາກອັນເປັນຜົນຂອງຄວາມບາບຂອງພວກເຂົາເອງ. ເຖິງແມ່ນວ່າພວກເຂົາຮູ້ວ່າພຣະອົງບໍ່ມີບາບ ແຕ່ກໍປະກາດວ່າພຣະອົງຕ້ອງຕາຍເພື່ອຄວາມຢູ່ລອດຂອງບ້ານເມືອງ. ເຫຼົ່າຜູ້ນຳຊາວຢິວກ່າວວ່າ, “ຖ້າພວກເຮົາປ່ອຍໃຫ້ລາວເຮັດຢູຢ່າງນີ້ແລ້ວ ຄົນທັງຫຼາຍກໍຈະເຊື່ອລາວ ແລະພວກເຈົ້າໜ້າທີ່ໂຣມກໍຈະມາທຳລາຍພຣະວິຫານກັບປະເທດຊາດຂອງພວກເຮົາ.” (ໂຢຮັນ 11:48.) ຖ້າຍອມໃຫ້ພຣະຄຣິສຖືກຂ້າແລ້ວ ພວກເຂົາກໍອາດຈະຮວມຕົວກັນເປັນຊາດທີ່ໝັ້ນຄົງແຂງແກ່ນ. ພວກເຂົາໃຫ້ເຫດຜົນຢ່າງນີ້ແຫຼະ ຈຶ່ງຕົກລົງຕາມຄຳຕັດສິນຂອງມະຫາປະໂຣຫິດຂອງພວກຕົນວ່າ ຈະເປັນການດີກວ່າຖ້າໃຫ້ຜູ້ໜຶ່ງຕາຍ ແທນທີ່ຄົນທັງຊາດຕ້ອງພິນາດ. {GC 27.1}</w:t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ດັ່ງນີ້ແຫຼະ ຜູ້ນຳຊາວຢິວຈຶ່ງ “ສ້າງນະຄອນເຢຣູຊາເລັມນະຄອນຂອງພຣະເຈົ້າຢູ່ເທິງພື້ນຖານແຫ່ງຄາດຕະກຳແລະຄວາມອະຍຸຕິທຳ” (ມີກາ 3:10.) ໃນຂະນະທີ່ພວກເຂົາຂ້າພຣະຜູ້ຊ່ວຍໃຫ້ລອດຂອງຕົນເອງເພາະພຣະອົງຊົງຕັກເຕືອນພວກເຂົາໃນເລື່ອງຄວາມບາບ, ຄົນເຫຼົ່ານັ້ນກັບຫຼົງຕົວເອງວ່າເປັນຄົນຊອບທຳແລະເປັນຊົນຊາດທີ່ພຣະເຈົ້າຊົງກະລຸນາ ຈຶ່ງຄາດຫວັງໃຫ້ພຣະເຈົ້າຊ່ວຍກູ້ພວກເຂົາຈາກອຳນາດຂອງສັດຕູ. ຜູ້ເຜີຍພຣະທຳຈຶ່ງກ່າວຕໍ່ໄປອີກວ່າ, “ສະນັ້ນແຫຼະ ເພາະພວກເຈົ້າ ພູເຂົາຊີໂອນຈະຖືກໄຖເໝືອນໄຖນາ ນະຄອນເຢຣູຊາເລັມຈະກາຍເປັນກອງສິ່ງຮົກຮ້າງເພພັງ ແລະເນີນພູບ່ອນທີ່ຕັ້ງພຣະວິຫານກໍຈະກາຍເປັນປ່າ.” (ມີກາ 3:12). {GC 27.2}</w:t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ຖ່ວງເວລາການລົງໂທດນະຄອນເຢຣູຊາເລັມແລະຊົນຊາດອິດສະຣາເອນຫຼັງຈາກພຣະຄຣິສເອງປະກາດວ່ານະຄອນເຢຣູຊາເລັມຈະຕ້ອງຖືກທຳລາຍເກືອບ 40 ປີ. ພຣະເຈົ້າຊົງກະລຸນາອົດກັ້ນຕໍ່ຄົນທີ່ປະຕິເສດບໍ່ຮັບຂ່າວປະເສີດແລະຕໍ່ຄົນເຫຼົ່ານັ້ນທີ່ໄດ້ຂ້າພຣະບຸດຂອງພຣະອົງ. ຄຳອຸປະມາເລື່ອງຕົ້ນເດື່ອເທດທີ່ບໍ່ເກີດຜົນປຽບເໝືອນກັບການປະຕິບັດຂອງພຣະເຈົ້າຕໍ່ຊົນຊາດຢິວ ມີການປະກາດສັ່ງວ່າ, “ຈົ່ງປ້ຳມັນຖິ້ມເສຍ ຈະເອົາໄວ້ໃຫ້ຮົກດິນລ້າໆເຮັດຫຍັງ?” (ລູກາ 13:7) ແຕ່ດ້ວຍພຣະເມດຕາກະລຸນາຂອງພຣະເຈົ້າຕົ້ນນັ້ນບໍ່ຖືກຕັດຖິ້ມໃນທັນທີທັນໃດ. ເຊັ່ນດຽວກັນຍັງມີຄົນຢິວຫຼາຍຄົນທີ່ບໍ່ຮູ້ຈັກອຸປະນິໄສ ແລະພາລະກິດຂອງພຣະຄຣິສ ໃນຂະນະດຽວກັນນັ້ນລູກຫຼານຍັງບໍ່ມີໂອກາດຮັບຮູ້ເຖິງແສງສະຫວ່າງທີ່ພໍ່ແມ່ປະຕິເສດ. ພຣະເຈົ້າຊົງປາຖະໜາທີ່ຈະສ່ອງສະຫວ່າງໃຫ້ຄົນຢິວຜ່ານການເທດສະໜາຂອງອັກຄະສາວົກແລະຜູ້ທີ່ຮ່ວມມືກັບພວກເຂົາ ເພື່ອໃຫ້ຄົນຢິວເຂົ້າໃຈວ່າຄຳຂອງພວກຜູ້ເຜີຍພຣະທຳໄດ້ສຳເລັດລົງແນວໃດ ບໍ່ພຽງແຕ່ໃນການບັງເກີດແລະໃນຊີວິດຂອງພຣະຄຣິສເທົ່ານັ້ນ ແຕ່ໃນການສິ້ນພຣະຊົນແລະການຟື້ນຄືນພຣະຊົນຊີບດ້ວຍ. ພຣະເຈົ້າບໍ່ໄດ້ກ່າວໂທດລູກຍ້ອນຄວາມຜິດບາບຂອງພໍ່ແມ່, ແຕ່ເມື່ອລູກຮັບຮູ້ເຖິງແສງສະຫວ່າງທີ່ພໍ່ແມ່ເຄີຍໄດ້ຮັບແລະຍັງປະຕິເສດແສງສະຫວ່າງເພີ່ມເຕີມທີ່ພຣະເຈົ້າກະລຸນາສ່ອງມາຍັງຕົນ ກໍເທົ່າກັບວ່າສົມຮູ້ຮ່ວມຄິດໃນບາບຂອງພໍ່ແມ່, ຄວາມຜິດບາບນັ້ນຖືວ່າເຕັມອັດຕາ. {GC 27.3}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##ຖືກລ້ອມແລ້ວກ່ອນຖືກທຳລາຍ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ການອົດທົນຢ່າງດົນນານຂອງພຣະເຈົ້າຕໍ່ຊາວນະຄອນເຢຣູຊາເລັມມີແຕ່ເຮັດໃຫ້ພວກເຂົາດື້ດ້ານບໍ່ຍອມກັບໃຈຫຼາຍຂຶ້ນກວ່າເກົ່າ. ພວກເຂົາກຽດຊັງພວກສາວົກຂອງພຣະເຢຊູ ແລະປະຕິບັດຕໍ່ຜູ້ຕິດຕາມພຣະຄຣິສຢ່າງໂຫດຮ້າຍທາລຸນເຊິ່ງເປັນການປະຕິເສດຄວາມເມດຕາເທື່ອສຸດທ້າຍ. ເວລານັ້ນພຣະເຈົ້າຈຶ່ງຖອນການປົກປ້ອງຄຸ້ມຄອງອອກຈາກພວກເຂົາ ແລະຍົກເລີກການຢັບຢັ້ງອຳນາດຂອງຊາຕານກັບພວກທູດຂອງມັນ. ແລ້ວຊົນຊາດອິດສະຣາເອນຈຶ່ງຕົກຢູ່ໃນມືຂອງຜູ້ນຳທີ່ພວກເຂົາໄດ້ເລືອກເອງ. ຊາວເມືອງໄດ້ດູຖູກພຣະຄຸນຂອງພຣະຄຣິສທີ່ສາມາດຊ່ວຍພວກເຂົາໃນການຄວບຄຸມຄວາມຄິດຊົ່ວ, ຄວາມຄິດຊົ່ວຈຶ່ງຄວບຄຸມພວກເຂົາແທນ. ຊາຕານຍົວະຄົນທັງຫຼາຍໃຫ້ເກີດອາລົມຕ່ຳຊ້າແລະປ່າເຖື່ອນຈົນກາຍເປັນຄົນທີ່ບໍ່ມີເຫດຜົນ, ພວກເຂົາໃຈຮ້າຍເປັນຟືນເປັນໄຟຈົນຕາບອດແລະໃຊ້ເຫດຜົນບໍ່ໄດ້. ພວກເຂົາໂຫດຫ້ຽມທາຣຸນເໝືອນຊາຕານ; ບໍ່ວ່າຢູ່ໃນຄອບຄົວຫຼືໃນສັງຄົມທົ່ວໄປ, ຄົນຊົນຊັ້ນສູງຫຼືຊັ້ນຕ່ຳກໍເກີດຄວາມອິດສາ, ຄວາມກຽດຊັງ, ການຜິດຖຽງກັນ, ການຫັກຫຼັງກັນ, ແລະການຂ້າກັນທົ່ວໜ້າ. ບໍ່ມີບ່ອນໃດປອດໄພ, ຍາດຕິພີ່ນ້ອງແລະໝູ່ເພື່ອນກໍຫັກຫຼັງກັນ, ມີພໍ່ແມ່ຂ້າລູກ ແລະລູກຂ້າພໍ່ແມ່, ບັນດາຜູ້ປົກຄອງປະຊາຊົນບໍ່ສາມາດປົກຄອງໃຈຕົນເອງໄດ້. ເມື່ອຄວບຄຸມອາລົມບໍ່ໄດ້ກໍກາຍເປັນຄົນທີ່ໃຊ້ອຳນາດຢ່າງປ່າເຖື່ອນ, ຄົນຢິວຍອມຟັງພະຍານເທັດເພື່ອກ່າວໂທດພຣະບຸດຂອງພຣະເຈົ້າຜູ້ບໍ່ມີຄວາມຜິດ, ບັດນີ້ການເປັນພະຍານເທັດໃສ່ຮ້າຍກັນເຮັດໃຫ້ຊີວິດຂອງພວກເຂົາເອງບໍ່ແນ່ນອນ, ເປັນເວລາອັນດົນນານທີ່ການກະທຳຂອງຊາວເມືອງເປັນໄປຕາມຖ້ອຍຄຳທີ່ກ່າວວ່າ: “ພວກເຮົາບໍ່ຢາກຟັງເຖິງເລື່ອງພຣະເຈົ້າອົງບໍລິສຸດຂອງຊາດອິດສະຣາເອນ.” (ເອຊາຢາ 30:11)  ບັດນີ້ຄວາມປາຖະໜາຂອງພວກເຂົາໄດ້ຮັບການຕອບສະໜອງ, ພວກເຂົາບໍ່ຢຳເກງພຣະເຈົ້າແລ້ວ, ຊາຕານເປັນຜູ້ນຳຊາດ ແລະເຈົ້າໜ້າທີ່ສູງສຸດຝ່າຍການປົກຄອງແລະຝ່າຍສາສະໜາກໍຢູ່ໃຕ້ອຳນາດຂອງມັນ. {GC 28.1}</w:t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ມີການແບ່ງແຍກພັກພວກໃນສັງຄົມ. ບາງຄັ້ງຫົວໜ້າກຸ່ມຈັບມືກັບຝ່າຍກົງຂ້າມເພື່ອປຸ້ນແລະທໍລະມານເຫຍື່ອຜູ້ເຄາະຮ້າຍ ແລ້ວກໍຫັນກັບມາຍົກກຳລັງຕໍ່ສູ້ກັນແລະຂ້າຟັນກັນຢ່າງບໍ່ຮູ້ປານີ, ແມ່ນແຕ່ສະຖານທີ່ສັກສິດຂອງພຣະວິຫານກໍບໍ່ສາມາດຢຸດຢັ້ງຄວາມໂຫດຮ້າຍຂອງພວກເຂົາລົງໄດ້. ມີການຂ້າຟັນຜູ້ມາຮ່ວມນະມັດສະການຕໍ່ໜ້າແທ່ນບູຊາເລີຍ, ພຣະວິຫານຈຶ່ງເປັນມົນທິນດ້ວຍຊາກສົບຂອງຜູ້ທີ່ຖືກຂ້າຕາຍ, ຄົນເຫຼົ່ານີ້ຕາບອດຖືກຍົວະໃຫ້ເຮັດຕາມພາລະກິດຈາກແດນນະຣົກ ແລະຫຼົງຕົວເອງຢ່າງໝິ່ນປະໝາດ. ພວກເຂົາກ່າວວ່າຕົນບໍ່ຢ້ານວ່ານະຄອນເຢຣູຊາເລັມຈະຖືກທຳລາຍເພາະວ່າເປັນນະຄອນຂອງອົງພຣະຜູ້ເປັນເຈົ້າເອງ. ແລ້ວເພື່ອຈະຮວບຮວມອຳນາດໄວ້, ພວກເຂົາໃຫ້ສິນບົນແກ່ຜູ້ເຜີຍພຣະທຳເທັດໃຫ້ປະກາດແກ່ປະຊາຊົນວ່າ ‘ຈົ່ງລໍຖ້າການຊ່ວຍກູ້ຈາກພຣະເຈົ້າ’ ແມ່ນວ່າໃນຂະນະນັ້ນກອງທັບໂຣມໄດ້ລ້ອມພຣະວິຫານໄວ້ແລ້ວກໍຕາມ, ປະຊາຊົນຈຳນວນຫຼວງຫຼາຍຫຼົງເຊື່ອຈົນເຖິງທີ່ສຸດວ່າ ພຣະເຈົ້າຜູ້ຊົງຣິດອຳນາດສູງສຸດຈະເຂົ້າແຊກສະຖານການເພື່ອປາບປາມພວກສັດຕູໃຫ້ປະລາໄຊ. ແຕ່ຄົນອິດສະຣາເອນໄດ້ໝິ່ນປະໝາດການປົກປ້ອງຂອງພຣະເຈົ້າແລ້ວຈຶ່ງບໍ່ມີແນວປ້ອງກັນ, ໂອ ນະຄອນເຢຣູຊາເລັມເອີຍ ເຈົ້າເປັນທຸກແທ້ໜໍ! ເຈົ້າແຕກແຍກກັນພາຍໃນ. ຖະໜົນຫົນທາງຂອງເຈົ້າສີແດງກ່ຳຍ້ອນເລືອດຂອງລູກຫຼານທີ່ຂ້າກັນເອງ ໃນຂະນະທີ່ກອງທັບຄົນຕ່າງຊາດຕີຫໍຄອຍໃຫ້ພັງລົງ ແລະຂ້າທະຫານຂອງເຈົ້າໃຫ້ຕາຍ! {GC 29.1}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ຄຳທຳນວາຍຂອງພຣະຄຣິສກ່ຽວກັບການທຳລາຍນະຄອນເຢຣູຊາເລັມສຳເລັດລົງຕາມທີ່ຊົງກ່າວໄວ້ທຸກປະການ, ຄົນຢິວໄດ້ປະສົບຄວາມຈິງຂອງຖ້ອຍຄຳທີ່ພຣະອົງຊົງກ່າວເພື່ອຕັກເຕືອນພວກເຂົາວ່າ: “ເຈົ້າຈະຕວງໃຫ້ເຂົາດ້ວຍເຄື່ອງຜອງອັນໃດ ພຣະເຈົ້າກໍຈະຕວງໃຫ້ເຈົ້າດ້ວຍເຄື່ອງຜອງອັນນັ້ນ.” (ມັດທາຍ 7:2) {GC 29.2}</w:t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ມີໝາຍສຳຄັນແລະປາກົດການແປກປະຫຼາດເກີດຂຶ້ນເປັນລາງບອກເຖິງຄວາມຈິບຫາຍທີ່ຈວນຈະເຂົ້າມາ, ໃນກາງຄືນມີແສງເໜືອທຳມະຊາດສ່ອງມາເໜືອພຣະວິຫານແລະແທ່ນບູຊາ, ມີພາບລົດມ້າແລະທະຫານຕຽມເຂົ້າສົງຄາມປາກົດຢູ່ໃນເມກຍາມຕະວັນຕົກດິນ. ພວກປະໂຣຫິດທີ່ເຮັດໜ້າທີ່ໃນພຣະວິຫານຍາມກາງຄືນກໍຕົກໃຈຢ້ານເມື່ອໄດ້ຍິນສຽງແປກປະຫຼາດ, ເກີດແຜ່ນດິນໄຫວ ແລະມີສຽງຄົນຈຳນວນຫຼວງຫຼາຍຮ້ອງຂຶ້ນວ່າ,  “ໃຫ້ເຮົາອອກໄປຈາກທີ່ນີ້ກັນເທາະ” ປະຕູໃຫຍ່ດ້ານຕະວັນຕົກໜັກຫຼາຍຈົນຜູ້ຊາຍຊາວຄົນຕ້ອງໃຊ້ກຳລັງຫຼາຍກວ່າຈະປິດໄດ້, ມີເຫຼັກແທ່ງໜາໃຫຍ່ສຽບເລິກລົງໄປໃນພື້ນຫີນເປັນໄລກອນ, ແຕ່ປະຕູນີ້ຖືກເປີດອອກໃນຍາມທ່ຽງຄືນເອງໂດຍບໍ່ເຫັນວ່າມີຜູ້ໃດເຮັດ. (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ມິນມານ, “ປະຫວັດຊາວຢິວ” ເຫຼັ້ມທີ 13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). {GC 29.3}</w:t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ຕະຫຼອດເວລາ 7 ປີ ມີຊາຍຄົນໜຶ່ງຍ່າງຂຶ້ນຍ່າງລົງຕາມຖະໜົນຫົນທາງໃນນະຄອນເຢຣູຊາເລັມ ແລ້ວປະກາດເຖິງວິບັດທີ່ຈະເກີດຂຶ້ນກັບນະຄອນນັ້ນ, ລາວຂັບຮ້ອງບົດໄວ້ທຸກທັງເວັນທັງຄືນວ່າ: “ມີສຽງດັງມາຈາກຕະເວັນອອກ! ເກີດສຽງກ້ອງຈາກຕະເວັນຕົກ! ມີສຽງສະທ້ອນມາຈາກລົມທັງສີ່! ເປັນສຽງຕໍ່ສູ້ນະຄອນເຢຣູຊາເລັມ ແລະຕໍ່ສູ້ພຣະວິຫານ! ເປັນສຽງຕໍ່ຕ້ານບັນດາເຈົ້າບ່າວແລະເຈົ້າສາວ! ເປັນສຽງຕໍ່ສູ້ປະຊາຊົນທັງປວງ!” (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ມິນມານ, “ປະຫວັດຊາວຢິວ” ເຫຼັ້ມທີ 13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). ຄົນປະຫຼາດນີ້ຖືກຕີແລະຖືກຂັງຄຸກແຕ່ກໍບໍ່ມີຄຳຈົ່ມຄຳວ່າອອກຈາກປາກຂອງລາວເລີຍ. ເມື່ອຖືກດຸດ່າຫຼືຂົ່ມເຫັງລາວໄດ້ແຕ່ຕອບວ່າ: “ຈະເກີດວິບັດແລ້ວ! ວິບັດແກ່ນະຄອນເຢຣູຊາເລັມ! ແລະວິບັດແກ່ປະຊາຊົນທີ່ອາໄສຢູ່ໃນເມືອງ!” ລາວບໍ່ຢຸດຮ້ອງຕັກເຕືອນຈົນລາວຖືກຂ້າຕາຍໃນການປິດລ້ອມເມືອງທີ່ຕົນໄດ້ທຳນວາຍໄວ້. {GC 30.1}</w:t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ບໍ່ມີຄຣິສຕຽນເສຍຊີວິດເມື່ອນະຄອນເຢຣູຊາເລັມຖືກທຳລາຍແມ່ນແຕ່ຄົນດຽວ, ພຣະຄຣິສໄດ້ເຕືອນສາວົກຂອງພຣະອົງແລະທຸກຄົນທີ່ເຊື່ອຄຳຂອງພຣະອົງກໍເຝົ້າລໍຖ້າໝາຍສຳຄັນທີ່ພຣະອົງສັນຍາໄວ້. ພຣະເຢຊູຊົງກ່າວວ່າ, “ເມື່ອໃດເຈົ້າທັງຫຼາຍເຫັນກອງທັບຕ່າງໆ ມາຕັ້ງອ້ອມນະຄອນເຢຣູຊາເລັມ ເມື່ອນັ້ນແຫຼະພວກເຈົ້າຈະຮູ້ວ່າ ເມືອງຈະຖືກທຳລາຍໃນໄວໆ ເມື່ອນັ້ນ ໃຫ້ຜູ້ທີ່ຢູ່ໃນແຂວງຢູດາຍຕ້ອງປົບໜີໄປຍັງພູທັງຫຼາຍ, ໃຫ້ຜູ້ທີ່ຢູ່ໃນເມືອງຕ້ອງອອກໄປ.” (ລູກາ 21:20, 21) ໄກອຸສ ເຊຕຽວ ກາລຸສ (Gaius Cestius Gallus) ຜູ້ບັນຊາການທະຫານໄດ້ນຳກອງທັບໂຣມມາອ້ອມນະຄອນເຢຣູຊາເລັມ ແລ້ວກໍຖອນທັບກັບເມືອຢ່າງກະທັນຫັນໂດຍບໍ່ມີໃຜຄາດຄິດ. ກ່ອນທີ່ຈະຖອຍທັບໄປສະຖານນະການເບິ່ງຄືເໝາະສົມໃຫ້ທະຫານໂຣມໂຈມຕີທັນທີ. ໃນຂະນະນັ້ນຊາວເມືອງເຢຣູຊາເລັມສິ້ນຫວັງວ່າຈະສາມາດຕ້ານການບຸກໄວ້ໄດ້ ຈຶ່ງພ້ອມທີ່ຈະຍົກທຸງຂາວຍອມຈຳນົນຢູ່ແລ້ວ, ແຕ່ແມ່ທັບໂຣມກໍຖອຍທັບໂດຍບໍ່ປາກົດວ່າເພິ່ນຈະມີເຫດຜົນອັນໃດເລີຍ, ພຣະເຈົ້າຊົງຄວບຄຸມສະຖານການເພື່ອປະໂຫຍດຂອງປະຊາກອນຂອງພຣະອົງ. ນີ້ແມ່ນໝາຍສຳຄັນທີ່ພຣະອົງສັນຍາໄວ້ໃຫ້ພວກຄຣິສຕຽນທີ່ລໍຖ້າໃນເວລານັ້ນ; ເປັນໂອກາດທີ່ເປີດໄວ້ໃຫ້ແກ່ທຸກຄົນທີ່ຍອມເຊື່ອຟັງຄຳເຕືອນຂອງພຣະຜູ້ໂຜດໃຫ້ພົ້ນ. ພຣະເຈົ້າຊົງຄວບຄຸມເຫດການເພື່ອຈະບໍ່ມີຄົນຢິວຫຼືຊາວໂຣມຄົນໃດຂັດຂວາງການປົບໜີຂອງພວກຄຣິສຕຽນ. ເມື່ອແມ່ທັບເຊຕຽວຖອຍທະຫານກັບເມືອ ພວກຢິວກໍອອກຈາກນະຄອນເຢຣູຊາເລັມແລະໄລ່ຕາມກອງທັບໂຣມ, ໃນຂະນະທີ່ 2 ຝ່າຍກຳລັງຕໍ່ສູ້ກັນຢູ່ ພວກຄຣິສຕຽນກໍມີໂອກາດໜີອອກຈາກເມືອງ, ໃນເວລານັ້ນພວກສັດຕູທີ່ອາໄສຢູ່ຕາມຊົນນະບົດບໍ່ໄດ້ຢູ່ໃນແຖບນັ້ນ ຈຶ່ງບໍ່ມີຜູ້ໃດສະກັດກັ້ນການໜີ, ສາເຫດກໍຍ້ອນວ່າເວລາທີ່ທະຫານໂຣມມາລ້ອມເມືອງແມ່ນເທດສະການ “ປຸກຕູບຢູ່” ແລະຄົນຢິວທຸກຄົນມາຮວມຕົວກັນເພື່ອສະເຫຼີມສະຫຼອງເທດສະການ, ສະນັ້ນພວກຄຣິສຕຽນທົ່ວແຜ່ນດິນຈຶ່ງສາມາດໜີໂດຍບໍ່ມີຜູ້ໃດບຽດບຽນ, ພວກເຂົາຟ້າວໜີໄປບ່ອນທີ່ປອດໄພ ຄືເມືອງເປລາໃນດິນແດນເປເຣຍຢູ່ຟາກເບື້ອງແມ່ນ້ຳຈໍແດນພຸ້ນ. {GC 30.2}</w:t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ກອງກຳລັງຢິວທີ່ໄລ່ຕາມແມ່ທັບເຊຕຽວກັບກອງທັບໂຣມໄດ້ໂຈມຕີທ້າຍຂະບວນຢ່າງດຸເດືອດ ຈົນຢ້ານວ່າຈະສາມາດທຳລາຍພວກເຂົາໃຫ້ໝົດ. ກອງທັບໂຣມຈຶ່ງຖອຍທັບຕໍ່ໄປດ້ວຍຄວາມຍາກລຳບາກ, ສ່ວນພວກຢິວແທບຈະບໍ່ໄດ້ຮັບຄວາມເສຍຫາຍ ຈຶ່ງນຳສິ່ງຂອງທີ່ຍຶດກັບເມືອນະຄອນເຢຣູຊາເລັມ ພ້ອມກັບໂຫ່ຮ້ອງສຽງ ‘ໄຊໂຍ.’ ເຖິງແມ່ນວ່າເຫດການນີ້ຈະເບິ່ງເປັນຄວາມສຳເລັດແຕ່ມັນສົ່ງຜົນໃຫ້ເກີດເລື່ອງຮ້າຍຕໍ່ມາ, ເພາະເປັນເຫດໃຫ້ພວກເຂົາຍິ່ງຕໍ່ຕ້ານພວກໂຣມຫຼາຍຂຶ້ນ ຈົນມີຄວາມພິນາດເກີນບັນລະຍາຍຕົກສູ່ນະຄອນນັ້ນຢ່າງໄວວາ. {GC 31.1}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##ຄວາມປ່າເຖື່ອນ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  <w:shd w:fill="9fc5e8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ຕໍ່ມາ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ເມື່ອແມ່ທັບຕີໂຕມາປິດລ້ອມນະຄອນເຢຣູຊາເລັມອີກກໍເກີດໄພພິບັດຄັ້ງໃຫຍ່. ເວລານັ້ນແມ່ນເທດສະການປັດສະຄາ ແລະມີຄົນຢິວກວ່າລ້ານຄົນຮວມກັນຢູ່ພາຍໃນກຳແພງເມືອງ. ສະບຽງອາຫານທີ່ເຄີຍກັກຕຸນໄວ້ຄົງພຽງພໍໃຫ້ຄົນໃນເມືອງກິນຢູ່ຫຼາຍປີ ແຕ່ອາຫານເຫຼົ່ານັ້ນໄດ້ຖືກທຳລາຍຍ້ອນຄວາມອິດສາ ແລະການແກ້ແຄ້ນຂອງກຸ່ມຕ່າງໆຂອງຊາວຢິວທີ່ຂັດແຍ້ງກັນເອງ ຈຶ່ງເກີດພາວະອົດຢາກຢ່າງຮ້າຍແຮງ.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ເຂົ້າສາລີລິດໜຶ່ງຂາຍໃນລາຄາເງິນແທ່ງ 50 ກກ.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ຄົນທີ່ຫິວແຮງຈົນເຈັບທ້ອງກໍເອົາສາຍແອວໜັງ, ເກີບໜັງ, ຫຼືວ່າໜັງຫຸ້ມໂລ້ມາກັດແຫ້ນກິນ. ມີຄົນຈຳນວນຫຼວງຫຼາຍລັກອອກໄປໃນກາງຄືນເພື່ອເກັບໃບໄມ້ນອກກຳແພງເມືອງ ເຖິງແມ່ນວ່າຫຼາຍຄົນຖືກຈັບແລະຂ້າຖິ້ມດ້ວຍການທໍລະມານຢ່າງໂຫດຫ້ຽມກໍຕາມ. ມີຫຼາຍຄັ້ງທີ່ເຈົ້າຂອງກັບເຂົ້າເມືອງຢ່າງປອດໄພແຕ່ຖືກຄົນອື່ນປຸ້ນເອົາໃບຜັກໃບຫຍ້າທີ່ຕົນອົດສາສ່ຽງຊີວິດເກັບຫາມາໄດ້. ຄົນມີອຳນາດໄດ້ທໍລະມານຜູ້ທີ່ຢູ່ໃຕ້ອຳນາດຢ່າງຜິດມະນຸດສະທຳເພື່ອບັງຄັບໃຫ້ພວກທີ່ຫິວໂຊເຫຼົ່ານັ້ນມອບອາຫານໃຫ້ແກ່ພວກເຂົາໃນກໍລະນີທີ່ໄດ້ເຊື່ອງຊ້ອນອາຫານໄວ້ເລັກໜ້ອຍ. ຫຼາຍເທື່ອ ຄົນທີ່ທໍລະມານຄົນອື່ນເຊັ່ນນີ້ກໍກິນອີ່ມໜຳສຳລານ, ແຕ່ຢາກກັກຕຸນອາຫານໄວ້ສຳລັບອະນາຄົດຂອງຕົນເອງເທົ່ານັ້ນ. {GC 31.2}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ຫຼາຍພັນຄົນເສຍຊີວິດຍ້ອນຂາດອາຫານແລະພະຍາດໂລກລະບາດ. ຄວາມຮັກແພງເອັນດູທີ່ຄວນມີໃນຄອບຄົວເບິ່ງຄືຫາຍໄປໝົດແລ້ວ. ຜົວລັກອາຫານເມຍ ແລະເມຍກໍລັກອາຫານຜົວ. ລູກກໍຍາດເອົາອາຫານຈາກປາກຂອງພໍ່ແມ່ຜູ້ແກ່ຊະລາ. ຜູ້ເຜີຍພຣະທຳເຄີຍຖາມວ່າ, “ຍິງຜູ້ໜຶ່ງລືມໄລລູກທີ່ຕົນຄອດໄດ້ຫຼືບໍ?” ຄຳຖາມນີ້ກໍໄດ້ຄຳຕອບພາຍໃນກຳແພງນະຄອນທີ່ຖືກສາບ. “ແມ່ຜູ້ທີ່ຮັກລູກຮັກຜົວ ກໍຕົ້ມລູກຕົນເອງກິນ.” (ເອເຊຢາ 49:15; ເພງຄ່ຳຄວນ 4:10.) ຄຳຕັກເຕືອນທີ່ຜູ້ເຜີຍພຣະທຳເຄີຍກ່າວໄວ້ 1,400 ປີ ກ່ອນໜ້ານັ້ນກໍສຳເລັດອີກເທື່ອໜຶ່ງວ່າ: “ແມ່ນແຕ່ຍິງຜູ້ດີມີຖານະສູງທີ່ລ້ຳລວຍຮັ່ງມີ ແລະບໍ່ເຄີຍຍ່າງໄປມາໃສໂດຍຕົນເອງຈັກເທື່ອ ກໍຈະປະພຶດແບບດຽວກັນ. ເມື່ອສັດຕູປິດລ້ອມເມືອງຂອງນາງຢູ່ນັ້ນ ນາງຈະກາຍເປັນຄົນໝົດຫວັງ ເພາະຂາດອາຫານການກິນ ຈົນຕ້ອງລີ້ກິນລູກຂອງຕົນເອງທີ່ຫາກໍເກີດໃໝ່ໆ ຕະຫຼອດທັງສາຍແຮ່ດ້ວຍ ນາງຈະບໍ່ຍອມແບ່ງປັນໃຫ້ຜົວທີ່ຮັກແລະລູກຄົນອື່ນໆຂອງຕົນກິນນຳ.” (ພຣະບັນຍັດສອງ 28:56, 57.) {GC 32.1}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ພວກຜູ້ນຳທະຫານໂຣມພະຍາຍາມຂູ່ໃຫ້ຄົນຢິວຢ້ານກົວເພື່ອພວກເຂົາຈະຍອມຈຳນົນ. ຊະເລີຍທີ່ຕໍ່ສູ້ເມື່ອຖືກຈັບກໍຈະຖືກຕີດ້ວຍແສ້, ຖືກທໍລະມານ, ແລະຖືກຄຶງໄວ້ທີ່ໄມ້ກາງແຂນຢູ່ຕໍ່ໜ້າກຳແພງເມືອງ. ທຸກມື້ກໍມີຄົນຫຼັກຮ້ອຍຖືກປະຫານຊີວິດດ້ວຍການຄຶງເຊັ່ນນີ້. ເຫດການອັນເປັນຕາຢ້ານກົວດັ່ງກ່າວກໍສືບຕໍ່ຈົນຮ່ອມພູເຢໂຮຊາຟັດ ແລະພູເຂົາຄານວາຣີມີໄມ້ກາງແຂນປັກກັນໄວ້ຖີ່ຫຼາຍຈົນຍາກທີ່ຈະຍ່າງຜ່ານໄປໄດ້. ພວກຢິວເຄີຍກ່າວຄຳສາບແຊ່ງອັນໜັກໜ່ວງຕໍ່ໜ້າບັນລັງພິພາກສາຂອງປີລາດວ່າ “ໃຫ້ໂທດເລື່ອງຄວາມຕາຍຂອງລາວ ຕົກຖືກພວກເຮົາ ແລະລູກຫຼານຂອງພວກເຮົາ.” (ມັດທາຍ 27:25). ຄຳສາບນີ້ຕົກຖືກພວກເຂົາຢ່າງຮ້າຍແຮງ. {GC 32.2}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##ພຣະວິຫານຖືກທຳລາຍ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ທັບຕີໂຕຄົງຍິນດີໃຫ້ເຫດຮ້າຍເຫຼົ່ານີ້ສິ້ນສຸດລົງເພື່ອນະຄອນເຢຣູຊາເລັມຈະບໍ່ຕ້ອງຮັບເອົາຜົນຄຳສາບແຊ່ງຢ່າງເຕັມທີ່. ເພິ່ນຕົກໃຈຢ້ານທີ່ເຫັນຊາກສົບຄົນຕາຍກອງຂຶ້ນສູງຕາມຮ່ອມພູ. ຕີໂຕຍືນຢູ່ເທິງຍອດພູເຂົາໝາກກອກເທດ ແລະເບິ່ງໄປຍັງພຣະວິຫານອັນສະຫງ່າງາມເໝືອນຖືກສະກົດຈິດ. ເພິ່ນສັ່ງທະຫານບໍ່ໃຫ້ແຕະຕ້ອງກ້ອນຫີນໃຫຍ່ຂອງພຣະວິຫານນັ້ນແມ່ນແຕ່ກ້ອນດຽວ. ກ່ອນທີ່ຈະບຸກຍຶດເຂດພຣະວິຫານອັນແຂງແກ່ນນັ້ນເພິ່ນຮ້ອງຂໍພວກຜູ້ນຳຢິວດ້ວຍຄວາມຈິງໃຈວ່າ ຢ່າຫົວດື້ຂັດຂືນເພາະວ່າບໍ່ຢາກໃຫ້ພຣະວິຫານເປັນມົນທິນຍ້ອນເລືອດຂອງຄົນທີ່ຈະຖືກຂ້າ. ຖ້າພວກເຂົາຍອມອອກມາຕໍ່ສູ້ຢູ່ບ່ອນອື່ນກໍຈະບໍ່ມີທະຫານໂຣມເຂົ້າໄປໃນບ່ອນສັກສິດນັ້ນ. ທ່ານໂຢເຊຟັດ (Josephus) ເອງໄດ້ອ້ອນວອນຢ່າງສຸດສີປາກເພື່ອໂນ້ມນ້າວພວກເຂົາໃຫ້ຍອມຈຳນົນ ເຊິ່ງຈະເປັນທາງລອດພົ້ນໃຫ້ນະຄອນຂອງພວກເຂົາ, ສະຖານນະມັດສະການ ແລະພວກເຂົາເອງ. ແຕ່ຖ້ອຍຄຳຂອງເພິ່ນຖືກໂຕ້ຕອບດ້ວຍຄຳຫຍາບຄາຍຢ່າງຂົມຂື່ນ. ມີຄົນແກວ່ງລູກສອນໃສ່ຜູ້ໄກ່ເກ່ຍຄົນສຸດທ້າຍນີ້ ໃນຂະນະທີ່ເພິ່ນຢືນຮ້ອງຂໍພວກເຂົາ. ຊາວຢິວເຄີຍປະຕິເສດຄຳຮ້ອງຂໍຂອງພຣະບຸດຂອງພຣະເຈົ້າ ແລ້ວບັດນີ້ການວິງວອນຂອງຄົນອື່ນມີແຕ່ຈະເຮັດໃຫ້ພວກເຂົາຍິ່ງຂັດຂືນຫຼາຍຂຶ້ນຈົນເຖິງທີ່ສຸດ. ແມ່ທັບຕີໂຕພະຍາຍາມຮັກສາພຣະວິຫານບໍ່ໃຫ້ຖືກທຳລາຍ ແຕ່ກໍບໍ່ມີປະໂຫຍດຫຍັງ ເພາະວ່າພຣະເຢຊູຄຣິສຜູ້ຍິ່ງໃຫຍ່ກວ່າເພິ່ນໄດ້ກ່າວໄວ້ວ່າ ຈະບໍ່ໃຫ້ມີກ້ອນຫີນທັບຊ້ອນກັນເຫຼືອຢູ່ແມ່ນແຕ່ກ້ອນດຽວ. {GC 32.3}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ທະຫານໂຣມຕົກຕະລຶງແລະໃຈຮ້າຍຍ້ອນພວກຜູ້ນຳຢິວດື້ດ້ານຕາບອດ ແລະປະຊາຊົນທີ່ຖືກປິດລ້ອມໃນເມືອງໄດ້ເຮັດອາຊະຍາກຳອັນເປັນຕາໜ້າລັງກຽດ. ສຸດທ້າຍແມ່ທັບຕີໂຕຈຶ່ງຕັດສິນໃຈບຸກຍຶດພຣະວິຫານ, ແຕ່ມີຄວາມຕັ້ງໃຈວ່າຖ້າເປັນໄປໄດ້ຈະກູ້ພຣະວິຫານໄວ້ບໍ່ໃຫ້ຖືກທຳລາຍ. ເຖິງຢ່າງໃດກໍຕາມທະຫານບໍ່ໄດ້ຟັງຄຳສັ່ງຂອງເພິ່ນ. ພໍຕົກຄ່ຳຄືນເມື່ອເພິ່ນກັບໄປພັກຜ່ອນໃນຜ້າເຕັນຂອງຕົນ, ພວກຢິວກໍອອກມາຈາກພຣະວິຫານແລະໂຈມຕີທະຫານໂຣມເຊິ່ງຢູ່ຂ້າງນອກ. ໃນລະຫວ່າງການຕໍ່ສູ້ນັ້ນມີທະຫານຄົນໜຶ່ງແກວ່ງດົ້ນຟືນທີ່ລຸກໄໝ້ຢູ່ຜ່ານປະຕູລະບຽງພຣະວິຫານເຂົ້າໄປຂ້າງໃນ. ທັນໃດນັ້ນຝາຫ້ອງທີ່ເຮັດດ້ວຍໄມ້ສົນສີດາກໍລຸກໄໝ້ແລ້ວລາມໄປເຖິງຫ້ອງອື່ນໆ. ຕີໂຕຕາມດ້ວຍພວກນາຍພົນແລະທະຫານແລ່ນໄປເບິ່ງ ແລ້ວເພິ່ນຈຶ່ງສັ່ງໃຫ້ທະຫານມອດໄຟ. ແຕ່ບໍ່ມີຜູ້ໃດຟັງ. ທະຫານໂກດຮ້າຍຫຼາຍ ຕ່າງຄົນຕ່າງແກວ່ງຟືນທີ່ລຸກໄໝ້ເຂົ້າໄປໃນຫ້ອງຕ່າງໆທີ່ຕິດກັບພຣະວິຫານ ແລ້ວກໍຊັກດາບອອກມາຂ້າຟັນຄົນທີ່ລີ້ໄພໃນນັ້ນຈຳນວນຫຼວງຫຼາຍ ຈົນເຮັດໃຫ້ເລືອດໄຫຼລົງຂັ້ນໄດພຣະວິຫານຄືກັບສາຍນ້ຳ. ຄົນຢິວຫຼາຍພັນຄົນເສຍຊີວິດ ແຕ່ໃນຂະນະນັ້ນມີສຽງດັງກວ່າສຽງການຕໍ່ສູ້ດັງກ້ອງຂຶ້ນ ແມ່ນສຽງຂອງຄົນທີ່ຮ້ອງວ່າ, “ອີຄາບົດ! (Ichabod)”—ຣັດສະໝີຂອງພຣະເຈົ້າໄດ້ພາກໄປເສຍແລ້ວ. {GC 33.1}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“ຕີໂຕບໍ່ສາມາດຫ້າມຄວາມໂກດຮ້າຍຂອງທະຫານໄດ້. ເພິ່ນເຂົ້າໄປກວດເບິ່ງພາຍໃນພຣະວິຫານກັບເຈົ້າໜ້າທີ່ຂອງເພິ່ນ. ພວກເຂົາອັດສະຈັນໃຈກັບຄວາມງົດງາມຮຸ່ງເຮືອງ. ໃນຂະນະນັ້ນໄຟຍັງລາມບໍ່ຮອດສະຖານສັກສິດ ເພິ່ນຈຶ່ງພະຍາຍາມເປັນເທື່ອສຸດທ້າຍເພື່ອປ້ອງກັນບໍ່ໃຫ້ຫ້ອງສັກສິດຖືກທຳລາຍ. ຕີໂຕຈຶ່ງແລ່ນອອກມາຮ້ອງຂໍໃຫ້ທະຫານດັບໄຟບໍ່ໃຫ້ລາມໄປອີກ. ນາຍຮ້ອຍຄົນໜຶ່ງຊື່ວ່າລີເບຣາລິດ (Liberalis) ໄດ້ຍົກໄມ້ຄ້ອນປະຈຳຕຳແໜ່ງຂຶ້ນຫວັງບັງຄັບໃຫ້ທະຫານຍອມຟັງຄຳສັ່ງ ແຕ່ວ່າຄວາມນັບຖືທີ່ທະຫານມີຕໍ່ອົງຈັກກະພັດກໍບໍ່ສາມາດຢຸດຢັ້ງພວກເຂົາໄດ້ຍ້ອນສາມສາເຫດ ຄືຄວາມຄຽດແຄ້ນເຄືອງໃຈທີ່ມີຕໍ່ຄົນຢິວ, ຄວາມດຸເດືອດໃນລະຫວ່າງການຕໍ່ສູ້, ແລະຄວາມ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ບໍ່ຮູ້ຈັກພໍ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ທີ່ຫວັງວ່າຈະໄດ້ປຸ້ນເອົາຊັບສົມບັດໃຫ້ຫຼາຍທີ່ສຸດ. ພວກທະຫານເຫັນທຸກສິ່ງອ້ອມຮອບຕົວເປັນທອງຄຳທີ່ສະທ້ອນແສງໄຟແວວວາວແລະຄິດວ່າພາຍໃນຫ້ອງສັກສິດຂອງພຣະວິຫານຕ້ອງມີຊັບສົມບັດອັນປະເມີນຄ່າບໍ່ໄດ້. ມີທະຫານຄົນໜຶ່ງລັກສອດກະບອງໄຟເຂົ້າໄປຜ່ານບານພັບປະຕູ ໃນທັນໃດນັ້ນທັງອາຄານກໍລຸກເປັນໄຟ. ຍ້ອນຄວັນໜາແລະໄຟ ພວກເຈົ້າໜ້າທີ່ຈຶ່ງຕ້ອງຖອຍອອກມາ ແລະປ່ອຍໃຫ້ຕຶກອາຄານອັນສະຫງ່າງາມນັ້ນເປັນໄປຕາມສະພາບການຂອງມັນ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” {GC 33.2}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“ຖ້າພາບທີ່ເຫັນນັ້ນເປັນຕາໜ້າຕົກໃຈສຳລັບທະຫານໂຣມ ແລ້ວມັນເປັນແນວໃດໃນສາຍຕາຄົນຢິວ? ຈອມພູເຂົາທັງຍອດອັນເປັນດັ່ງມົງກຸດຂອງນະຄອນນັ້ນກໍລຸກໄໝ້ຄ້າຍຄືພູເຂົາໄຟ. ອາຄານຕ່າງໆກໍພັງເພລົງໄປຕາມໆກັນດ້ວຍສຽງດັງສະນັ່ນ ແລ້ວຊາກອາຄານເຫຼົ່ານັ້ນກໍຖືກກືນກິນດ້ວຍໄຟທີ່ໄໝ້ຢ່າງຮຸນແຮງດັ່ງເຫວນະຣົກ. ແຜ່ນໄມ້ສົນສີດາເທິງຫຼັງຄາລຸກໄໝ້ເປັນແຜ່ນໄຟ, ຍອດຫໍຕ່າງໆທີ່ໂອບດ້ວຍທອງຄຳຖືກເຜົາຮ້ອນຈົນກາຍເປັນສີແດງ, ສ່ວນຫໍໜ້າປະຕູໃຫຍ່ສົ່ງໄຟແລະຄວັນຂຶ້ນສູ່ຟ້າຄືກັບເມນເຜົາສົບ. ເນີນພູທີ່ອ້ອມຮອບກໍສະຫວ່າງສະໄຫວ. ມີຄົນຈັບກຸ່ມກັນເບິ່ງພາບສະຫຍອງດ້ວຍຄວາມຕຶງຄຽດໃນຂະນະທີ່ການທຳລາຍຂະຫຍາຍວົງກວ້າງອອກໄປ. ມີຄົນແອອັດຢູ່ເທິງກຳແພງເມືອງແລະບ່ອນສູງຕ່າງໆໃນນະຄອນ; ໜ້າຕາບາງຄົນຊີດຂາວຍ້ອນຄວາມທຸກໃຈແລະຄວາມກັງວົນ, ສ່ວນຄົນອື່ນກໍໜ້າບຶ້ງໜ້າຂືມຍ້ອນຄວາມຄັບແຄ້ນໃຈ. ສຽງທະຫານໂຣມໂຫ່ຮ້ອງດັງຂະນະທີ່ແລ່ນໄປມາ, ກັບສຽງຮ້ອງຄວນຄາງຂອງພວກຢິວທີ່ດື້ດ້ານເຊິ່ງກຳລັງພິນາດໃນກອງໄຟ ກໍດັງຂຶ້ນປະສົມປະສານກັບສຽງດັງຂອງແປວໄຟໄໝ້ ແລະສຽງດັງສະໜັ່ນຂອງໄມ້ຄານເຮືອນທີ່ພັງລົງມາ. ມີສຽງຮ້ອງກີ໊ດສະທ້ອນຕາມເນີນພູກັບສຽງເນື່ອງນັນຂອງຄົນທີ່ຢູ່ເທິງບ່ອນສູງ ສ່ວນຕະຫຼອດແນວກຳແພງມີແຕ່ສຽງຮ້ອງໄຫ້ຄວນຄາງ. ຄົນທີ່ກຳລັງຂາດໃຈຍ້ອນຄວາມອົດຢາກກໍຮວບຮວມກຳລັງເພື່ອຮ້ອງໂຮເປັນຄັ້ງສຸດທ້າຍເພາະຄວາມທຸກແລະຄວາມພິນາດທີ່ເກີດຂຶ້ນ.” {GC 34.1}</w:t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“ການຂ້າຟັນກັນພາຍໃນນັ້ນຍັງເປັນຕາຢ້ານກວ່າເຫດການຂ້າງນອກ. ເກີດການນອງເລືອດ, ທັງຊາຍທັງຍິງ, ເດັກນ້ອຍແລະຄົນຊະລາ, ທັງຄົນທີ່ຕໍ່ສູ້ແລະຄົນທີ່ອ້ອນວອນຂໍຄວາມເມດຕາຕ່າງກໍຖືກຟາດຟັນແບບບໍ່ເລືອກໜ້າ. ຈຳນວນຄົນທີ່ຖືກຂ້າຫຼາຍກວ່າທະຫານທີ່ຂ້າພວກເຂົາ ຈົນທະຫານໂຣມຕ້ອງປີນຂ້າມກອງຊາກສົບເພື່ອສືບຕໍ່ການທຳລາຍ.” (ມິນມານ, ປະຫວັດຊາວຢິວ). {GC 35.1}</w:t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##ພາຍຫຼັງພຣະວິຫານຖືກທຳລາຍ</w:t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ຫຼັງຈາກພຣະວິຫານຖືກທຳລາຍບໍ່ດົນ, ນະຄອນເຢຣູຊາເລັມທັງໝົດກໍຕົກຢູ່ໃນກຳມືຂອງທະຫານໂຣມ. ພວກຜູ້ນຳຢິວອອກຈາກປ້ອມແລະຫໍຄອຍອັນແຂງແຮງໜຽວແໜ້ນ, ຕີໂຕຈຶ່ງເຂົ້າໄປໄດ້ເພາະບໍ່ມີຜູ້ໃດຢູ່ໃນນັ້ນ. ເພິ່ນເບິ່ງປ້ອມອັນຍິ່ງໃຫຍ່ເຫຼົ່ານັ້ນດ້ວຍຄວາມອັດສະຈັນໃຈແລະປະກາດວ່າ ຕ້ອງແມ່ນພຣະເຈົ້າຊົງໃຫ້ແນ່ນອນ ເພາະບໍ່ມີເຄື່ອງພັງກຳແພງໃດເລີຍທີ່ສາມາດເຈາະປ້ອມເຫຼົ່ານັ້ນໄດ້. ເມືອງທັງໝົດພ້ອມດ້ວຍພຣະວິຫານຖືກທຳລາຍລົງພຽງໜ້າດິນແລະດິນນັ້ນກໍ “ຖືກໄຖດັ່ງໄຖນາ.” (ເຢເຣມີຢາ 26:18.) ມີຄົນເສຍຊີວິດຫຼາຍກວ່າ 1,000,000 ຄົນ ໃນເຫດການປິດລ້ອມເມືອງແລະການຂ້າຟັນກັນທີ່ຕາມມາ. ສ່ວນຄົນທີ່ລອດຕາຍນັ້ນ ບາງຄົນຖືກຈັບໄປເປັນຊະເລີຍ, ບາງຄົນຖືກຂາຍເປັນທາດ, ບາງຄົນຖືກລາກກັບໄປຍັງນະຄອນໂຣມເພື່ອໃຫ້ນາຍພົນອວດໄຊຊະນະ, ບາງຄົນຖືກໂຍນໄປໃຫ້ສັດປ່າກິນໃນສະໜາມກິລາເພື່ອສ້າງຄວາມບັນເທີງ, ແລະບາງຄົນກໍພະເນຈອນໄປໃນໂລກຄືກັບຄົນບໍ່ມີເຮືອນຢູ່. {GC 35.2}</w:t>
      </w:r>
    </w:p>
    <w:p w:rsidR="00000000" w:rsidDel="00000000" w:rsidP="00000000" w:rsidRDefault="00000000" w:rsidRPr="00000000" w14:paraId="0000004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ຄົນຢິວໄດ້ຫາເລື່ອງໃສ່ຕົວເໝືອນດັ່ງຄົນທີຕໍ່ສາຍໂສ້ມັດຕົວເອງ, ການກະທຳຂອງພວກເຂົາເປັນເຫດໃຫ້ຕ້ອງຮັບໂທດ ເໝືອນກັບວ່າພວກເຂົາໄດ້ຕື່ມຄວາມບາບໃສ່ຈອກແຫ່ງການລົງໂທດຈົນເຕັມດ້ວຍມືຂອງຕົນເອງ. ຄວາມພິນາດທີ່ເກີດຂຶ້ນກັບຊົນຊາດຢິວແລະບັນຫາທຸກຢ່າງເຊິ່ງຄົນລອດຕາຍທີ່ກະຈັດກະຈາຍຕ້ອງປະສົບພົບພໍ້ນັ້ນ ລ້ວນແຕ່ເປັນການເກັບກ່ຽວຜົນຈາກເມັດທີ່ພວກເຂົາເອງເປັນຜູ້ຫວ່ານ. ຜູ້ເຜີຍພຣະທຳກ່າວວ່າ: “ໂອອິດສະຣາເອນເອີຍ ເຈົ້າໄດ້ທຳລາຍຕົວເອງ” “ເຈົ້າສະດຸດກໍເພາະຄວາມຊົ່ວຊ້າຂອງເຈົ້າ.” (ໂຮເສອາ 13:9; 14:1 ແປຈາກສະບັບ TKJV). ຫຼາຍຄົນມັກເວົ້າວ່າຄວາມທຸກຂອງຄົນຢິວເກີດຈາກການລົງໂທດຂອງພຣະເຈົ້າ ແລະຊາຕານຜູ້ທີ່ເປັນຈອມຫຼອກລວງກໍຢາກໃຫ້ຄົນເຂົ້າໃຈຜິດຢ່າງນັ້ນ ເພາະເປັນການປິດບັງຜົນງານຂອງມັນເອງ. ແຕ່ຊາວຢິວໄດ້ປະຕິເສດຄວາມຮັກ ແລະຄວາມເມດຕາຂອງພຣະເຈົ້າຢ່າງໃຈແຂງກະດ້າງ ເປັນເຫດໃຫ້ພຣະອົງຖອນການປົກປ້ອງຄຸ້ມຄອງອອກໄປຈາກພວກເຂົາ ແລະຍອມໃຫ້ຊາຕານປົກຄອງຄົນອິດສະຣາເອນຕາມໃຈຂອງມັນ. ຄວາມໂຫດຫ້ຽມປ່າເຖື່ອນທີ່ເກີດຂຶ້ນໃນຊ່ວງລະຫວ່າງການທຳລາຍນະຄອນເຢຣູຊາເລັມນັ້ນເປັນຕົວຢ່າງຂອງຄວາມອາຄາດທີ່ຊາຕານມີຕໍ່ຄົນທີ່ຍອມຕົກຢູ່ພາຍໃຕ້ອຳນາດຂອງມັນ. {GC 35.3}</w:t>
      </w:r>
    </w:p>
    <w:p w:rsidR="00000000" w:rsidDel="00000000" w:rsidP="00000000" w:rsidRDefault="00000000" w:rsidRPr="00000000" w14:paraId="0000004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##ຍຸກສຸດທ້າຍ</w:t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ເຮົາບໍ່ສາມາດຢັ່ງຮູ້ໄດ້ວ່າພຣະຄຣິສຊົງຊ່ວຍເຫຼືອພວກເຮົາຫຼາຍສ່ຳໃດ ທີ່ພວກເຮົາໄດ້ຮັບຄວາມສະຫງົບສຸກ ແລະການປົກປ້ອງຄຸ້ມຄອງໃຫ້ປອດໄພ. ອຳນາດຂອງພຣະເຈົ້າຢັບຢັ້ງຊາຕານໄວ້ ມະນຸດຈຶ່ງບໍ່ຕົກຢູ່ພາຍໃຕ້ອຳນາດຂອງມັນເສຍທັງໝົດ. ຍ້ອນຣິດອຳນາດຂອງພຣະເຈົ້າໄດ້ຢັບຢັ້ງຊາຕານໄວ້ ມັນຈຶ່ງບໍ່ສາມາດຄອບງຳຊີວິດຂອງມະນຸດໄດ້ທັງໝົດ. ຄົນທີ່ບໍ່ເຊື່ອຟັງ ແລະພວກເນລະຄຸນທັງຫຼາຍສົມຄວນຂອບຄຸນພຣະເຈົ້າທີ່ພຣະອົງຊົງຫ້າມອຳນາດຊົ່ວຮ້າຍຂອງຊາຕານດ້ວຍຄວາມເມດຕາແລະຄວາມອົດທົນຂອງພຣະອົງ. ແຕ່ເມື່ອມະນຸດພົ້ນຂີດພຣະເມດຕາແລ້ວ ການຄຸ້ມຄອງກໍຖືກຖອນຄືນ. ພຣະເຈົ້າບໍ່ເໝືອນເຈົ້າໜ້າທີ່ຝ່າຍປົກຄອງຜູ້ເປັນມະນຸດທີ່ລົງໂທດຄົນທີ່ເຮັດຜິດຕໍ່ກົດໝາຍຕາມຄຳພິພາກສາ, ແຕ່ພຣະອົງຊົງປ່ອຍຜູ້ທີ່ປະຕິເສດພຣະເມດຕາຂອງພຣະອົງໃຫ້ຮັບຜົນຈາກການກະທຳຂອງຕົນເອງ. ທຸກຄັ້ງທີ່ມະນຸດປະຕິເສດຄວາມສະຫວ່າງ, ທຸກຄັ້ງທີ່ດູຖູກບໍ່ເອົາໃຈໃສ່ຄຳຕັກເຕືອນ, ແລະທຸກຄັ້ງທີ່ລະເມີດຕໍ່ກົດບັນຍັດຂອງພຣະເຈົ້າແມ່ນການຫວ່ານເມັດພືດແຫ່ງຄວາມຊົ່ວຮ້າຍລົງໃນດິນ ເຊິ່ງຈະຕ້ອງເກັບກ່ຽວພາຍຫຼັງຢ່າງແນ່ນອນ. ເມື່ອຂັດຂືນຕໍ່ພຣະວິນຍານຂອງພຣະເຈົ້າຢ່າງຕໍ່ເນື່ອງ ສຸດທ້າຍພຣະວິນຍານນັ້ນກໍຖືກຖອນໄປຈາກຄົນບາບ ແລ້ວກໍບໍ່ເຫຼືອອຳນາດທີ່ຈະຄວບຄຸມອາລົມຄວາມຕ້ອງການ ແລະບໍ່ມີແນວປ້ອງກັນພວກເຂົາຈາກຄວາມກຽດຊັງ ແລະການປອງຮ້າຍຂອງຊາຕານ. ການທຳລາຍນະຄອນເຢຣູຊາເລັມເປັນບົດຮຽນທີ່ຕັກເຕືອນຢ່າງໃຫຍ່ຫຼວງ ແລະເປັນຕາຢ້ານສຳລັບທຸກຄົນທີ່ເຫັນວ່າພຣະຄຸນຂອງພຣະເຈົ້າເປັນເລື່ອງບໍ່ສຳຄັນ ແລະທຸກຄົນທີ່ຂັດຂືນຕໍ່ສຽງຮຽກຮ້ອງແຫ່ງພຣະເມດຕາຂອງພຣະເຈົ້າ. ບໍ່ເຄີຍມີຫຼັກຖານທີ່ຊັດເຈນກວ່ານີ້ອີກວ່າພຣະເຈົ້າຊົງກຽດຊັງຄວາມບາບ ແລະຄົນຜິດຈະຕ້ອງຮັບໂທດຢ່າງແນ່ນອນ. {GC 36.1}</w:t>
      </w:r>
    </w:p>
    <w:p w:rsidR="00000000" w:rsidDel="00000000" w:rsidP="00000000" w:rsidRDefault="00000000" w:rsidRPr="00000000" w14:paraId="0000004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ຄຳທຳນວາຍຂອງພຣະຜູ້ໂຜດໃຫ້ພົ້ນເລື່ອງການລົງໂທດນະຄອນເຢຣູຊາເລັມນັ້ນຈະສຳເລັດອີກເທື່ອໜຶ່ງ ເຊິ່ງເຫດການທຳລາຍນະຄອນຫຼວງຂອງອິດສະຣາເອນໃນຄາວນັ້ນເປັນພຽງເງົາສະຫຼົວ. ເພາະວ່າໄພພິບັດເຊິ່ງຕົກສູ່ນະຄອນທີ່ພຣະເຈົ້າຊົງເລືອກນັ້ນສະທ້ອນໃຫ້ເຫັນເຖິງຄວາມພິນາດຂອງໂລກມະນຸດທີ່ປະຕິເສດພຣະເມດຕາຈາກພຣະເຈົ້າ ແລະຢຽບຢ້ຳກົດບັນຍັດຂອງພຣະອົງ. ປະຫວັດສາດອັນມືດດຳແຫ່ງອາຊະຍາກຳ ແລະຄວາມທຸກຂອງມະນຸດສືບຕໍ່ເນື່ອງກັນມຫຼາຍຮ້ອຍປີ. ຜູ້ໃດຄິດເຖິງເລື່ອງນີ້ຍາມໃດກໍຮູ້ສຶກບໍ່ສະບາຍໃຈ, ຍິ່ງຄິດຫຼາຍກໍຍິ່ງໜັກໃຈ. ການປະຕິເສດອຳນາດຂອງສະຫວັນໄດ້ສ້າງຜົນເສຍຫາຍທີ່ຮ້າຍແຮງ. ແຕ່ພາບອັນມືດດຳກວ່ານັ້ນຍັງໄດ້ເປີດເຜີຍໃຫ້ເຫັນຜ່ານຄຳພະຍາກອນ. ໃນການບັນທຶກປະຫວັດສາດມີເລື່ອງການຕໍ່ສູ້, ຄວາມຂັດແຍ້ງ, ການປະຕິວັດ, ແລະ  “ການສູ້ຮົບທັງໝົດຂອງນັກຮົບອັນມີສຽງວຸ້ນວາຍ ແລະເສື້ອຄຸມອັນເປື້ອນດ້ວຍເລືອດ.” (ເອເຊຢາ 9:5, ແປຈາກສະບັບ TKJV.) ແຕ່ສິ່ງເຫຼົ່ານີ້ຍັງເປັນເລື່ອງເລັກນ້ອຍເມື່ອທຽບກັບເຫດການອັນໜ້າຢ້ານຂອງວັນທີ່ພຣະວິນຍານຂອງພຣະເຈົ້າຈະຖືກຖອນໄປຈາກຄົນຊົ່ວຢ່າງໝົດສິ້ນ. ໃນຄາວນັ້ນຈະບໍ່ມີພຣະວິນຍານຄອຍຢັບຢັ້ງອາລົມຮຸນແຮງ ແລະຄວາມໂກດຮ້າຍແບບຊາຕານໄວ້ໄດ້. ໃນເວລານັ້ນມະນຸດທັງຫຼາຍຈະໄດ້ເຫັນເຖິງຜົນຂອງການປົກຄອງຂອງຊາຕານຢ່າງທີ່ບໍ່ເຄີຍເຫັນມາກ່ອນ. {GC 36.2}</w:t>
      </w:r>
    </w:p>
    <w:p w:rsidR="00000000" w:rsidDel="00000000" w:rsidP="00000000" w:rsidRDefault="00000000" w:rsidRPr="00000000" w14:paraId="0000004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ແຕ່ໃນວັນນັ້ນຄົນຂອງພຣະເຈົ້າກໍຈະໄດ້ຮັບການຊ່ວຍກູ້ເຊັ່ນດຽວກັນກັບໃນສະໄໝທີ່ນະຄອນເຢຣູຊາເລັມຖືກທຳລາຍ, ຄືທຸກຄົນທີ່ມີຊື່ບັນທຶກໄວ້ໃນປື້ມທະບຽນແຫ່ງຊີວິດ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(ອ່ານເອເຊຢາ 4:3)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 ພຣະຄຣິສຊົງກ່າວວ່າພຣະອົງຈະສະເດັດກັບມາຄັ້ງທີສອງເພື່ອຮວບຮວມຜູ້ສັດຊື່ຂອງພຣະອົງໃຫ້ໄປຢູ່ກັບພຣະອົງ. “ເມື່ອນັ້ນ ໝາຍສຳຄັນແຫ່ງບຸດມະນຸດກໍຈະປາກົດຂຶ້ນໃນທ້ອງຟ້າ ແລະມະນຸດທຸກຊາດເທິງແຜ່ນດິນໂລກກໍຈະຕີເອິກຮ້ອງໄຫ້ຄ່ຳຄວນ ແລະເຫັນບຸດມະນຸດກຳລັງມາເທິງເມກໃນທ້ອງຟ້າດ້ວຍຣິດທານຸພາບ ແລະສະຫງ່າຣາສີອິນຍິ່ງໃຫຍ່. ພຣະອົງຈະໃຊ້ບັນດາເທວະດາຂອງພຣະອົງອອກໄປດ້ວຍສຽງແກດັງກ້ອງສະໜັ່ນຍັງທິດທັງສີ່ ເພື່ອຮວບຮວມເອົາປະຊາຊົນຂອງພຣະເຈົ້າທີ່ພຣະອົງໄດ້ເລືອກໄວ້ ຕັ້ງແຕ່ສຸດຂອບຟ້າເບື້ອງນີ້ຈົນເຖິງສຸດຂອບຟ້າເບື້ອງນັ້ນ.” (ມັດທາຍ 24:30, 31)  ແລ້ວໃນເວລານັ້ນທຸກຄົນທີ່ບໍ່ປະຕິບັດຕາມຂ່າວປະເສີດກໍຈະຖືກປະຫານດ້ວຍລົມຈາກພຣະໂອດຂອງພຣະອົງ ແລະຈະຖືກລ້າງຜານໃຫ້ດັບສູນດ້ວຍແສງອັນຮຸ່ງເຮືອງໃນເວລາທີ່ພຣະອົງສະເດັດກັບມາ. (ອ່ານ 2 ເທສະໂລນິກ 2:8). ເລື່ອງນີ້ຈະເໝືອນຄົນອິດສະຣາເອນໃນສະໄໝບູຮານ ຄືຄົນຊົ່ວທຳລາຍຕົວເອງ ແລະຫຼົ້ມຈົມຍ້ອນຄວາມບາບຂອງຕົນ. ພວກເຂົາເຮັດບາບມາຕະຫຼອດຈົນຊີວິດຫ່າງເຫີນຈາກພຣະເຈົ້າຫຼາຍ ແລະອຸປະນິໄສເຕັມໄປດ້ວຍຄວາມຊົ່ວຊ້າຫຼາຍຈົນສະຫງ່າຣາສີຂອງພຣະເຈົ້າກັບກາຍເປັນໄຟທີ່ເຜົາຜານສຳລັບຕົນ. {GC 37.1}</w:t>
      </w:r>
    </w:p>
    <w:p w:rsidR="00000000" w:rsidDel="00000000" w:rsidP="00000000" w:rsidRDefault="00000000" w:rsidRPr="00000000" w14:paraId="0000004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ມະນຸດເອີຍ ຈົງລະວັງ! ຢ່າເມີນເສີຍຕໍ່ບົດຮຽນທີ່ພຣະຄຣິສຊົງກ່າວໄວ້. ພຣະອົງໄດ້ຕັກເຕືອນສາວົກຂອງພຣະອົງເຖິງການທຳລາຍນະຄອນເຢຣູຊາເລັມ ແລະສອນໃຫ້ຮູ້ໝາຍສຳຄັນຕ່າງໆເພື່ອພວກເຂົາຈະໄດ້ໜີລອດ; ເຊັ່ນດຽວກັນ ພຣະອົງຊົງເຕືອນມວນມະນຸດເຖິງການທຳລາຍໂລກເປັນຄັ້ງສຸດທ້າຍ ແລະຊົງສອນໝາຍສຳຄັນເພື່ອໃຫ້ຮູ້ວ່າວັນນັ້ນຈວນຈະເຖິງແລ້ວ ເພື່ອວ່າທຸກຄົນຈະສາມາດໜີຄວາມຮ້າຍກາດທີ່ຈະເກີດຂຶ້ນ. ພຣະເຢຊູຊົງກ່າວວ່າ, “ຈະມີໝາຍສຳຄັນໃນດວງອາທິດ, ດວງຈັນ ແລະດວງດາວທັງປວງ ແລະຈະມີຄວາມທຸກຮ້ອນເທິງແຜ່ນດິນໂລກຕາມປະເທດຕ່າງໆ.” (ລູກາ 21:25; ມັດທາຍ 24:29; ມາຣະໂກ 13:24–26; ພຣະນິມິດ 6:12–17). ໃຫ້ຄົນທັງຫຼາຍທີ່ເຫັນເຫດການເຫຼົ່ານີ້ຈົ່ງຮູ້ວ່າ, “ເວລາມາໃກ້ແລ້ວພ້ອມທີ່ຈະເກີດຂຶ້ນ.” (ມັດທາຍ 24:33). ພຣະເຢຊູຈຶ່ງເຕືອນວ່າ, “ດັ່ງນັ້ນ ຈົ່ງເຝົ້າລະວັງ” (ມາຣະໂກ 13:35). ຜູ້ທີ່ເອົາໃຈໃສ່ຕໍ່ຄຳຕັກເຕືອນນີ້ຈະບໍ່ຖືກປະຖິ້ມໃຫ້ຢູ່ໃນຄວາມມືດຈົນມື້ນັ້ນຫຼອນໃສ່ຢ່າງກະທັນຫັນ. ແຕ່ສຳລັບທຸກຄົນທີ່ບໍ່ເຝົ້າລະວັງຢູ່, ວັນທີ່ພຣະເຈົ້າສະເດັດມາກໍຈະເປັນດັ່ງ “ຂະໂມຍມາໃນເວລາກາງຄືນ.” (1 ເທສະໂລນິກ 5:2–5.) {GC 37.2}</w:t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##ຊາວໂລກບໍ່ພ້ອມສຳລັບວັນແຫ່ງອົງພຣະຜູ້ເປັນເຈົ້າ</w:t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ຊາວໂລກປັດຈຸບັນບໍ່ພ້ອມຮັບເອົາຄຳຕັກເຕືອນຂອງພຣະເຈົ້າທີ່ຊົງກ່າວໄວ້ສຳລັບຍຸກນີ້ ກໍບໍ່ຕ່າງຫຍັງກັບຄົນຢິວສະໄໝນັ້ນທີ່ບໍ່ພ້ອມຮັບເອົາຄຳເຕືອນຂອງພຣະອົງເລື່ອງການທຳລາຍນະຄອນເຢຣູຊາເລັມ. ບໍ່ວ່າຈະເກີດຂຶ້ນເວລາໃດກໍຕາມ, ແຕ່ສຳລັບຄົນອະທຳແລ້ວມື້ນັ້ນຈະມາຢ່າງກະທັນຫັນຈົນຕັ້ງຕົວບໍ່ທັນ. ເມື່ອຊີວິດດຳເນີນໄປຢ່າງປົກກະຕິ, ເມື່ອຄົນທັງຫຼາຍກຳລັງສະໜຸກສະໜານ, ຄ້າຂາຍ, ແລະເຮັດວຽກຫາເງິນ, ເມື່ອຜູ້ນຳສາສະໜາຍົກຍ້ອງການພັດທະນາຂອງມະນຸດ ແລະທຸກຄົນຫຼົງໃຫຼໄປກັບຄວາມປອດໄພອັນປອມແປງ, ເມື່ອນັ້ນແຫຼະການທຳລາຍຈະເກີດຂຶ້ນຢ່າງກະທັນຫັນໃສ່ຄົນປະໝາດ ແລະຄົນຊົ່ວ ເໝືອນຂະໂມຍທີ່ແອບລັກເຄື່ອງໃນເຮືອນທີ່ບໍ່ມີການເຝົ້າຍາມໃນເວລາທ່ຽງຄືນ; “ແລະພວກເຂົາຈະໜີບໍ່ພົ້ນເປັນແນ່.” (1 ເທສະໂລນິກ 5:3). {GC 38.1}</w:t>
      </w:r>
      <w:ins w:author="Brian Wilson" w:id="0" w:date="2023-07-14T08:04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(Edited with Pr. Noi to here.)</w:t>
        </w:r>
      </w:ins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