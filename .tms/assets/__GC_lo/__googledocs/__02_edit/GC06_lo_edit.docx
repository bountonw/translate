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Noto Serif Lao Medium" w:cs="Noto Serif Lao Medium" w:eastAsia="Noto Serif Lao Medium" w:hAnsi="Noto Serif Lao Medium"/>
          <w:sz w:val="36"/>
          <w:szCs w:val="36"/>
        </w:rPr>
      </w:pPr>
      <w:r w:rsidDel="00000000" w:rsidR="00000000" w:rsidRPr="00000000">
        <w:rPr>
          <w:rFonts w:ascii="Noto Serif Lao Medium" w:cs="Noto Serif Lao Medium" w:eastAsia="Noto Serif Lao Medium" w:hAnsi="Noto Serif Lao Medium"/>
          <w:sz w:val="36"/>
          <w:szCs w:val="36"/>
          <w:rtl w:val="0"/>
        </w:rPr>
        <w:t xml:space="preserve">#ຮັສ ແລະ ເຈໂຣມ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##ປະເທດໂບຮີເມຍກ່ອນຈອນ ຮັສ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ind w:left="0" w:firstLine="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ຂ່າວປະເສີດໄດ້ປັກຫຼັກໃນປະເທດໂບຮີເມຍ (Bohemia) ຕັ້ງແຕ່ສັດຕະວັດທີເກົ້າ. ມີການແປພຣະຄຳພີ ແລະການນະມັດສະການໃນພາສາຂອງປະຊາຊົນ. ແຕ່ອຳນາດຂອງສັນຕະປາປາເພິ່ມຂຶ້ນເທົ່າໃດ ພຣະຄຳຂອງພຣະເຈົ້າກໍຍິ່ງຖືກປິດບັງ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າຍຂຶ້ນເທົ່ານັ້ນ. ສັນຕະປາປາ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ເກຼັກກໍຣີ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 7 (Gregory VII) ເໝົາເອົາວ່າຕົນມີໜ້າທີປາບຄວາມຫຍິ່ງທະນົງຂອງກະສັດ ແລະມຸ້ງໝັ້ນໃຫ້ປະຊາຊົນຕົກເປັນທາດ, ສະນັ້ນເພິ່ນຈຶ່ງອອກຄຳສັ່ງປະກາດຫ້າມບໍ່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ໃຫ້ມີການນະມັດສະການພຣະເຈົ້າໃນພາສາໂບຮີເມຍ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 ໂດຍກ່າວອ້າງວ່າ, “ອົງຜູ້ສູງສຸດຊອບພຣະໄທໃຫ້ຄົນນະມັດສະການພຣະອົງໃນພາສາທີ່ພວກເຂົາບໍ່ຮູ້ຈັກ ເພື່ອປົກປ້ອງພວກເຂົາຈາກຄວາມຊົ່ວ ແລະຄຳສອນນອກຮີດຫຼາຍຢ່າງທີ່ເກີດຈາກການນະມັດສະການພຣະອົງໃນພາສາຂອງປະຊາຊົນ.” (ໄວລີ, ເຫຼັ້ມ 3, ບົດ 1). ດັ່ງນັ້ນຄຣິສຕະຈັກໂຣມຈຶ່ງປະກາດໃຫ້ດັບແສງຈາກພຣະຄຳຂອງພຣະເຈົ້າເພື່ອໃຫ້ປະຊາຊົນຖືກຂັງໄວ້ໃນຄວາມມືດ. ແຕ່ສະຫວັນໄດ້ຈັດຕຽມກຸ່ມຄົນອື່ນເພື່ອຄຸ້ມຄອງຮັກສາຄຣິສຕະຈັກ. ມີຊາວໂວດົວ ແລະຊາວອັນບີເຈນ (Albigenses) ໜີຈາກບ້ານໃນປະເທດຝຣັ່ງ ແລະປະເທດອີຕີລີຍ້ອນຖືກກົດຂີ່ຂົ່ມເຫັງ, ຄົນເຫຼົ່ານີ້ມາທີ່ໂບຮີເມີຍ ແລະເຖິງຈະບໍ່ກ້າສອນຢ່າງເປີດເຜີຍ ພວກເຂົາກໍປະກາດຢ່າງລັບໆດ້ວຍຄວາມຮ້ອນຮົນ. ສະນັນຫຼັກຄວາມເຊື່ອທີ່ແທ້ຈິງຈຶ່ງໄດ້ຮັບການຮັກສາໄວ້ຢ່າງຕໍ່ເນື່ອງຫຼາຍສັດຕະວັດສືບເນື່ອງກັນມາ. {GC 97.1}</w:t>
      </w:r>
    </w:p>
    <w:p w:rsidR="00000000" w:rsidDel="00000000" w:rsidP="00000000" w:rsidRDefault="00000000" w:rsidRPr="00000000" w14:paraId="0000000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ກ່ອນສະໄໝຂອງທ່ານຮັສມີບາງຄົນໃນປະເທດໂບຮີເມຍລຸກຂຶ້ນຕຳໜິຄວາມເສື່ອມເສຍໃນຄຣິສຕະຈັກຢ່າງເປີດເຜຍ ແລະປະນາມຄົນທັງຫຼາຍທີ່ປ່ອຍຕົວຕາມກີເລດຕັນຫາ. ມີຫຼາຍຄົນສົນໃຈການປະກາດຂອງພວກເຂົາ. ແຕ່ພວກຜູ້ນຳຄຣິສຕະຈັກເກີດຄວາມຢ້ານກົວ ຈຶ່ງລົງມືກົດຂີ່ຂົ່ມເຫັງສາວົກແຫ່ງຂ່າວປະເສີດ. ຄົນເຫຼົ່ານີ້ຕ້ອງລີ້ນະມັດສະການໃນປ່າ ແລະຕາມພູ, ພວກເຂົາຖືກທະຫານໄລ່ລ່າ ແລະມີຫຼາຍຄົນຖືກປະຫານຊີວິດ. ຕໍ່ມາກໍມີການປະກາດວ່າ ຖ້າຜູ້ໃດອອກຈາກຄຣິສຕະຈັກໂຣມ ກໍໃຫ້ປະຫານຊີວິດດ້ວຍການເຜົ່າໄຟ. ແຕ່ໃນຂະນະທີ່ພວກຄຣິສຕຽນຍອມສະຫຼະຊີວິດ ພວກເຂົາຍັງເຝົ້າຫວັງເຖິງໄຊຊະນະຂອງຂ່າວປະເສີດ. ມີຄົນໜຶ່ງທີ່ “ສອນວ່າມີທາງດຽວທີ່ຈະລອດໄດ້ ນັ້ນຄືດ້ວຍການເຊື່ອໃນພຣະຜູ້ຊ່ວຍໃຫ້ລອດທີ່ຖືກຄຶງໄວ້ເທິງໄມ້ກາງແຂນ.” ລາວກ່າວກ່ອນສິ້ນໃຈວ່າ, “ຄວາມໂກດຮ້າຍຂອງສັດຕູແຫ່ງຄວາມຈິງກຳລັງຊະນະພວກເຮົາໃນຂະນະນີ້ ແຕ່ຈະບໍ່ຊະນະຕະຫຼອດໄປ. ຈະມີປະຊາຊົນທຳມະດາຄົນໜຶ່ງເກີດມາ, ລາວຈະບໍ່ໃຊ້ດາບ 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ຫຼື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ອຳນາດ ແຕ່ພວກສັດຕູຈະບໍ່ສາມາດຊະນະລາວໄດ້.” (ໄວລີ, ເຫຼັ້ມ 3, ບົດ 1). ສະໄໝຂອງ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ມາຕິນ ລູເ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ທີ ຍັງອີກດົນ ແຕ່ໃນຂະນະນັ້ນມີຄົນໜຶ່ງເຕີບໂຕທີ່ຈະປະກາດຕໍ່ຕ້ານຄຣິສຕະຈັກໂຣມຈົນປຸກປະເທດທັງຫຼາຍໃຫ້ຕື່ນຂຶ້ນ. {GC 97.2}</w:t>
      </w:r>
    </w:p>
    <w:p w:rsidR="00000000" w:rsidDel="00000000" w:rsidP="00000000" w:rsidRDefault="00000000" w:rsidRPr="00000000" w14:paraId="0000000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##ເດັກກຳພ້ານັກເທດພຣະຄຳ</w:t>
      </w:r>
    </w:p>
    <w:p w:rsidR="00000000" w:rsidDel="00000000" w:rsidP="00000000" w:rsidRDefault="00000000" w:rsidRPr="00000000" w14:paraId="0000000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ຈອນ ຮັສເກີດໃນຄອບຄົວທີ່ທຸກຍາກຂາດເຂີນ ພໍ່ເສຍຊີວິດຂະໜາດທີ່ເພິ່ນອາຍຸຍັງນ້ອຍ. ສ່ວນແມ່ເປັນຄົນຢຳເກງພຣະເຈົ້າທີ່ຖືວ່າການສຶກສາ ແລະຄວາມຢຳເກງພຣະອົງເປັນຊັບສົມບັດອັນລ້ຳຄ່າທີ່ສຸດ ຈຶ່ງສະແຫວງຫາທີ່ຈະມອບສິ່ງເຫຼົ່ານີ້ແກ່ລູກຊາຍ. ຮັສຮຽນຢູ່ໂຮງຮຽນປະຈຳແຂວງ ແລ້ວຈຶ່ງຕໍ່ມະຫາວິທະຍາໄລຢູ່ເມືອງປຣັກ (Prague) ໄດຍໄດ້ຮັບທຶນການສຶກສາຄົນຍາກຈົນ. ແມ່ເດີນທາງໄປສົ່ງເພິ່ນທີ່ເມືອງປຣັກ. ນາງເປັນແມ່ໝ້າຍທີ່ຍາກຈົນບໍ່ມີຊັບສົມບັດເປັນເງິນຄຳທີ່ຈະມອບໃຫ້ລູກຊາຍ ແຕ່ໃນຂະນະທີ່ເດີນທາງໃກ້ຈະຮອດມະຫານະຄອນນັ້ນ ນາງກໍຄຸເຂົ່າລົງຂ້າງລູກຊາຍໜຸ່ມທີ່ກຳພ້າພໍ່ ແລະອະທິຖານຂໍໃຫ້ພຣະບິດາເທິງສະຫວັນຊົງໂຜດອວຍພອນລູກ. ນາງບໍ່ຄິດເລີຍວ່າພຣະເຈົ້າຈະຊົງຕອບຄຳອະທິຖານຂອງນາງເກີນຄວາມຄາດໝາຍ. {GC 98.1}</w:t>
      </w:r>
      <w:ins w:author="Brian Wilson" w:id="0" w:date="2023-07-26T04:38:32Z">
        <w:r w:rsidDel="00000000" w:rsidR="00000000" w:rsidRPr="00000000">
          <w:rPr>
            <w:rFonts w:ascii="Noto Serif Lao Light" w:cs="Noto Serif Lao Light" w:eastAsia="Noto Serif Lao Light" w:hAnsi="Noto Serif Lao Light"/>
            <w:sz w:val="28"/>
            <w:szCs w:val="28"/>
            <w:rtl w:val="0"/>
          </w:rPr>
          <w:t xml:space="preserve">(Edited with Ming.)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ຢູ່ມະຫາວິທະຍາໄລຮັສມີຄວາມໂດດເດ່ນໃນເລື່ອງຄວາມໝັ່ນພຽນໃນການສຶກສາ ແລະການພັດທະນາຄວາມຮູ້ຢ່າງໄວວາ, ເພິ່ນເປັນຄົນອ່ອນສຸພາບ ແລະໃຊ້ຊີວິດຢ່າງບໍ່ມີທີ່ຕິ ທັງຍັງເປັນຄົນທີ່ມີມະນຸດສຳພັນດີຈົນເພິ່ນກາຍເປັນທີ່ນັບຖືຂອງທຸກຄົນ. ຮັສສັດທາໃນຄຣິສຕະຈັກໂຣມຢ່າງຈິງໃຈ ແລະເຝົ້າສະແຫວງຫາພອນດ້ານຈິດວິນຍານທີ່ຄຣິສຕະຈັກນັ້ນ(ອ້າງວ່າສາມາດໃຫ້ໄດ້). ໃນງານເທດສະການສະຫຼອງການຄົບຮອບທີ່ສຳຄັນເພິ່ນຖວາຍເງິ່ນຫຼຽນສຸດທ້າຍຈາກເງິ່ນໜ້ອຍໆຂອງລາວເພື່ອໄປສາລະພາບບາບໃຫ້ບາດຫຼວງ ແລະເຂົ້າຮ່ວມໃນຂະບວນແຫ່ເພື່ອຈະໄດ້ຮັບການອະໄພບາບຕາມທີ່ຜູ້ຈັດຂະບວນສັນຍາໄວ້. ຫຼັງຈາກຮຽນຈົບມະຫາວິທະຍາໄລແລ້ວ ຮັສບວດເປັນປະໂຣຫິດໃນຄຣິສຕະຈັກໂຣມ ບໍ່ດົນກໍມີຊື່ສຽງໂດງດັງ ແລະໄດ້ຮັບຕຳ່ແໜ່ງໃນລາດຊະສຳນັກຂອງກະສັດ. ໃນຂະນະດຽວກັນເພິ່ນຍັງຮັບຕຳແໜ່ງສາສະດາຈານ ແລະຕໍ່ມາກໍເປັນອະທິການບໍດີຂອງມະຫາວິທະຍາໄລດຽວກັນທີ່ເພິ່ນເຄີຍສຶກສາຮ່ຳຮຽນ. ໃນບໍ່ເທົ່າໃດປີນັກສຶກສາຜູ້ຮັບທຸນຄົນຍາກຈົນຜູ້ນີ້ໄດ້ກາຍເປັນຄວາມພາກພູມໃຈຂອງຄົນທັງຊາດ ແລະຊື່ສຽງຂອງເພິ່ນກໍໂດງດັງຢູ່ທົ່ວເອີຣົບ. {GC 98.2}</w:t>
      </w:r>
    </w:p>
    <w:p w:rsidR="00000000" w:rsidDel="00000000" w:rsidP="00000000" w:rsidRDefault="00000000" w:rsidRPr="00000000" w14:paraId="0000000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ແຕ່ຮັສເລີ່ມການປະຕິຮູບໃນພາກສ່ວນອື່ນ. ຫຼາຍປີຫຼັງຈາກຮັບຕຳແໜ່ງປະໂຣຫິດເພິ່ນຖືກແຕ່ງຕັ້ງໃຫ້ເປັນນັກເທດປະຈຳໂບດເບັດເລເຮັມ. ຜູ້ທີ່ກໍ່ຕັ້ງໂບດນີ້ໄດ້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ແໜ້ນຄວາມສຳຄັນ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ຂອງການເທດສະໜາໃນພາສາຂອງປະຊາຊົນ. ເຖິງແມ່ນຄຣິສຕະຈັກໂຣມຕໍ່ຕ້ານການກະທຳດັ່ງກ່າວກໍຕາມ ແຕ່ການເທດສະໜາໃນພາສາທີ່ຄົນຟັງເຂົ້າໃຈຍັງບໍ່ໄດ້ຖືກຍົກເລີກທັງໝົດໃນປະເທດໂບຮີເມຍ. ຢ່າງໃດກໍຕາມຄົນສ່ວນຫຼາຍບໍ່ຮູ້ຈັກຄຳສອນຂອງພຣະຄຳພີ ສະນັ້ນຄົນທຸກຊັ້ນໃນສັງຄົມຈຶ່ງເຮັດຜິດບາບຢ່າງຊົ່ວຊ້າທີ່ສຸດ. ຮັສເທດສະໜາປະນາມຄວາມຊົ່ວເຫຼົ່ານີ້ໂດຍບໍ່ໄວ້ໜ້າ ແລະອ້າງພຣະຄຳຂອງພຣະເຈົ້າເພື່ອ(ຕອກຍ້ຳ/)(ເຖິງ)ຫຼັກຄວາມຈິງ ແລະ(ຫຼັກ)ຄວາມບໍລິສຸດທີ່ເພິ່ນສອນ. {GC 99.1}</w:t>
      </w:r>
    </w:p>
    <w:p w:rsidR="00000000" w:rsidDel="00000000" w:rsidP="00000000" w:rsidRDefault="00000000" w:rsidRPr="00000000" w14:paraId="0000000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##ເຈໂຣມນຳງານຂຽນຂອງໄວຄຼິບເຂົ້າໂບຮີເມຍ</w:t>
      </w:r>
    </w:p>
    <w:p w:rsidR="00000000" w:rsidDel="00000000" w:rsidP="00000000" w:rsidRDefault="00000000" w:rsidRPr="00000000" w14:paraId="0000000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ປະຊາຊົນຄົນໜຶ່ງໃນເມືອງປຣັກຊື່ເຈໂຣມຊຶ່ງຕໍ່ມາ(ມີຄວາມໃກ້ຊິດ/ສະໜິດຕິດແທດ)ກັບຮັສ ເມື່ອລາວກັບມາຈາກອັງກິດ(ໄດ້/ກໍ/ກໍໄດ້)ນຳບົດຄວາມຕ່າງໆຂອງໄວຄຼິບ(ຕິດຕົວມານຳ/ກັບມານຳ). ລາຊີນີ(ຂອງ/ແຫ່ງ)ອັງກິດເປັນເຈົ້າຍິງຈາກໂບຮີເມີຍ ນາງໄດ້ຮັບເຊື່ອຕາມຄຳສອນຂອງໄວຄຼິບ ຈຶ່ງໃຊ້ອິດທິພົນຂອງນາງເພື່ອກະຈາຍບົດຄວາມຂອງນັກປະຕິຮູບດັ່ງກ່າວທົ່ວບ້ານເກີດ(ເມືອງນອນ)ຂອງນາງ. ຮັສໄດ້ອ່ານບົດຄວາມເຫຼົ່ານີ້ດ້ວຍໃຈຈົດຈໍ່. ເພິ່ນເຊື່ອວ່າຜູ້ທີ່ຂຽນບົດຄວາມ(ເຫຼົ່ານີ້)ເປັນຄຣິສຕຽນທີ່ມີຄວາມຈິງໃຈ ຈຶ່ງໂນ້ມອຽງທີ່ຈະຮັບເອົາແນວການປະຕິຮູບທີ່ໄວຄຼິບສົ່ງເສີມນັ້ນ. ຮັສບໍ່ຮູ້ເລຍ ແຕ່ເພິ່ນໄດ້ກ້າວລົງໄປສູ່ຫົນທາງທີ່ຈະນຳຕົນໃຫ້ຫາງ(ອອກ)ໄກຈາກຄຣິສຕະຈັກໂຣມ. {GC 99.2}</w:t>
      </w:r>
    </w:p>
    <w:p w:rsidR="00000000" w:rsidDel="00000000" w:rsidP="00000000" w:rsidRDefault="00000000" w:rsidRPr="00000000" w14:paraId="0000000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ໃນຊ່ວງເວລານີ້ມີຊາຍແປກໜ້າສອງຄົນມາຈາກປະເທດອັງກິດ. ສອງຄົນນີ້ມີການສຶກສາ ແລະໄດ້ຮັບເອົາແສງສະຫວ່າງແຫ່ງຂ່າວປະເສີດ. ເຂົາທັງສອງໄດ້ເດີນທາງມາໄກເພື່ອປະກາດຂ່າວປະເສີດນັ້ນໃນປະເທດໂບຮີເມຍ. ພວກເຂົາເລີ່ມການປະກາດດ້ວຍການໂຈມຕີສັນຕະປາປາໂດຍກົງວ່າບໍ່ມີອຳນາດສູງສຸດ. ບໍ່ດົນເຈົ້າໜ້າທີ່ກໍຫ້າມພວກເຂົາບໍ່ໃຫ້ປະກາດ. ແຕ່ພວກເຂົາຍົກເລີກເປົ້າໝາຍທີ່ຕັ້ງໃຈໄວ້ ຈຶ່ງຫັນໄປໃຊ້ວິທີອື່ນ. ນອກຈາກການເປັນນັກເທດແລ້ວ ທັງສອງເປັນສີນລະປິນຈຶ່ງສືບຕໍ່ໂດຍໃຊ້ຄວາມສາມາດໃນການວາດແຕ້ມ. ພວກເຂົາແຕ້ມຮູບສອງໃບ ແລະຕິດໄວ້ໃນບ່ອນ(ສາທາລະນະ/ທີ່ປະຊາຊົນຈະເຫັນໄດ້ງ່າຍ) ຮູບໜຶ່ງການສະເດັດເຂົ້ານະຄອນເຢຣູຊາເລັມຂອງພຣະເຢຊູຄຣິສຢ່າງ “ອ່ອນສຸພາບ ແລະນັ່ງເທິງຫຼັງລໍ.” (ມັດທາຍ 21:5) ຕາມດ້ວຍພວກສາວົກຂອງພຣະອົງທີ່ເດີນຕີນເປົ່າ ແລະໃສ່ເຊື່ອຜ້າທີ່ເກົ່າແລະຊີດ. ສ່ວນອີກຮູບໜຶ່ງຄືການແຫ່ຂະບວນສະເດັດຂອງສັນຕະປາປາ ໂດຍທີ່ອົງສັນຕະປາປາໃສ່ເສື້ອຍາວຫຼູຫຼາ ແລະສວມມົງກຸດສາມຊັ້ນ. ເພິ່ນຂີ່ມ້າຢ່າງສະຫງ່າຜ່າເຜີຍ ມີຜູ້ແກເດີນນຳໜ້າ ແລະມີຊັ້ນຜູ້ນຳຄຣິສຕະຈັກເດີນນຳຫຼັງໂດຍໃສ່ເສື້ອຜ້າຫຼູຫຼາຟູ້ຟ້າ. {GC 99.3}</w:t>
      </w:r>
    </w:p>
    <w:p w:rsidR="00000000" w:rsidDel="00000000" w:rsidP="00000000" w:rsidRDefault="00000000" w:rsidRPr="00000000" w14:paraId="0000001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ຮູບພາບເຫຼົ່ານີ້ເປັນຄຳເທດສະໜາທີ່(ຈັບໃຈ)ຄົນທຸກຊົນຊັ້ນໃນສັງຄົມ. ຄົນຈຳນວນຫຼວງຫຼາຍພາກັນມາ(ອໍ/ມຸງ/ຈ້ອງ////)ເບິ່ງ. ທຸກຄົນສາມາດອ່ານບົດຮຽນໃນຮູບ ແລະມີຫຼາຍຄົນປະທິບໃຈໃນຄວາມແຕກຕ່າງລະຫວ່າງພຣະຄຣິສຜູ້ເປັນເຈົ້ານາຍກັຍຄວາມຫຍິ່ງພະຫຍອງຂອງສັນຕະປາປາຜູ້ອ້າງວ່າເປັນຜູ້ຮັບໃຊ້ຂອງພຣະຄຣິສ. (ປາຊາຊົນໃນເມືອງປຣັກພາກິນວຸ້ນວາຍ/ເກີກຄວາມວຸ້ນວາຍໃນເມືອງປຣັກ) (Prague) ຄົນແປກໜ້າສອງຄົນນີ້ຈຶ່ງຕ້ອງອອກຈາກເມືອງເພື່ອ(ຮັກສາຄວາມປອດໄພ) ແຕ່ປະຊາຊົນບໍ່ລືມບົດຮຽນ. ຈອນ ຮັສກໍປະທັບໃຈຮູບພາບດັ່ງກ່າວຢ່າງເລິກເຊິ່ງ ເພິ່ນຈຶ່ງຫັນມາສຶກສາຄົ້ນຄວ້າພຣະຄຳພີ ແລະບົດຄວາມຂອງໄວຄຼິບຫຼາຍກວ່າເກົ່າ. ເຖິງແມ່ນວ່າໃນຂະນະນັ້ນເພິ່ນຍັງບໍ່ພ້ອມທີ່ຈະຮັບເອົາການປະຕິຮູບທຸກຢ່າງທີ່ໄວຄຼິບສອນກໍຕາມ ແຕ່ເພິ່ນເຫັນເຖິງທາດແທ້ຂອງສັນຕະປາປາຢ່າງແຈ່ມແຈ້ງຍິ່ງຂຶ້ນ ຈຶ່ງມີຄວາມກະຕືລືລົ້ນຫຼາຍຂຶ້ນອີກໃນການປະນາມຄວາມຈອງຫອງ, ຄວາມທະເຍີທະຍານ, ແລະຄວາມສໍ້ໂກງຂອງພວກຜູ້ນຳຄຣິສຕະຈັກໂຣມ. {GC 100.1}</w:t>
      </w:r>
    </w:p>
    <w:p w:rsidR="00000000" w:rsidDel="00000000" w:rsidP="00000000" w:rsidRDefault="00000000" w:rsidRPr="00000000" w14:paraId="0000001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ໃນຄາວນັ້ນເນື່ອງຈາກຄວາມວຸ້ນວາຍທີ່ເກີດຂຶ້ນໃນມະຫາວິທະຍາໄລປະຈຳເມືອງປຣິກ ມີນັກສຶກສາຊາວເຢຍລະມັນຫຼາຍຮ້ອຍຄົນກັບເມືອບ້ານ ເປັນເຫດໃຫ້ແສງສະຫວ່າງໄດ້ສ່ອງຈາກປະເທດໂປຮີເມຍໄປຍັງປະເທດເຢຍລະມັນ. ໃນນັກສຶກສາເຫຼົ່ານີ້ມີຫຼາຍຄົນທີ່ຮັສເປັນຜູ້ສອນພຣະຄຳພີຄັ້ງທຳອິດ ແລະເມື່ອພວກເຂົາກັບໄປຍັງບ້ານເກີດເມືອງນອນຈຶ່ງເຜີຍແຜ່ຂ່າວປະເສີດທີ່ນັ້ນ. {GC 100.2}</w:t>
      </w:r>
    </w:p>
    <w:p w:rsidR="00000000" w:rsidDel="00000000" w:rsidP="00000000" w:rsidRDefault="00000000" w:rsidRPr="00000000" w14:paraId="0000001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##ປະກາດຫ້າມບໍ່ໃຫ້ມີພິທີທາງສາສະໜາ</w:t>
      </w:r>
    </w:p>
    <w:p w:rsidR="00000000" w:rsidDel="00000000" w:rsidP="00000000" w:rsidRDefault="00000000" w:rsidRPr="00000000" w14:paraId="0000001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ມີຄົນນຳຂ່າວເລື່ອງການປະກອດທີ່ເມືອງປຣິກໄປລາຍງານຢູ່ນະຄອນໂຣມ ບໍ່ຊ້າບໍ່ດົນຮັສໄດ້ຮັບໝາຍຮຽກໃຫ້ໄປລາຍງານຕົວຕໍ່ໜ້າສັນຕະປາປາ. ຖ້າຫາກວ່າຮັສຈະ(ປະຕິບັດ/ເຮັດ)ຕາມໝາຍຮຽກນັ້ນກໍຄົງຕ້ອງຕາຍຢ່າງແນ່ນອນ. ກະສັດແລະພຣະລາຊະນີແຫ່ງໂບຮີເມຍ ພ້ອມດ້ວຍຄະນາຈານມະຫາວິທະຍາໄລ ພວກຂຸນນາງ, ແລະເຈົ້າໜ້າທີ່ຂອງລັດຮ່ວມກັນຂໍຮ້ອງສັນຕະປາປາໃຫ້ສົ່ງຕົວແທນມາ ເພື່ອຮັສຈະໃຫ້ການຕໍ່ໜ້າລາວໃນເມືອງປຣັກ. ແຕ່ແທນທີ່ຈະອະນຸຍາດຕາມຄຳຂໍຮ້ອງດັ່ງກ່າວ ສັນຕະປາປາໄດ້ພິຈາລະນາຄະດີ ແລະຕັດສິນໂທດຮັສ ແລ້ວປະກາດສັ່ງຫ້າມບໍ່ໃຫ້ມີການເຄື່ອນໄຫວທາງສາສະໜາໃນເມືອງປຣັກ. {GC 100.3}</w:t>
      </w:r>
    </w:p>
    <w:p w:rsidR="00000000" w:rsidDel="00000000" w:rsidP="00000000" w:rsidRDefault="00000000" w:rsidRPr="00000000" w14:paraId="0000001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ໃນສະໄໝນັ້ນ ການປະກາດຫ້າມເຊັ່ນນີ້ຈະເຮັດໃຫ້ຄົນຕົກໃຈຢ້ານ. ພິທີກຳທີ່ພວກເຂົາເຮັດປະກອບການປະກາດດັ່ງກ່າວໄດ້ຈັດໃນລັກສະນະທີ່ໃຫ້ຄົນສະທ້ານຢ້ານກົວ ເພາະປະຊາຊົນເຊື່ອວ່າສັນຕະປາປາເປັນຕົວແທນຂອງພຣະເຈົ້າເອງ ແລະຖືລູກກຸນແຈແຫ່ງສະຫວັນແລະນາຣົກ, ນອກຈາກນັ້ນຍັງເຊື່ອວ່າສັນຕະປາປາມີອຳນາດທີ່ຈະລົງໂທດໃນເລື່ອງທີ່ກ່ຽວຂ້ອງກັບການປົກຄອງ ແລະເລື່ອງທີ່ກ່ຽວກັບສາສະໜາດ້ວຍ. ພວກເຂົາເຊື່ອວ່າ ປະຕູສະຫວັນໄດ້ປິດລົງສຳລັບປະຊາຊົນທີ່ອາໄສຢູ່ໃນຂົງເຂດທີ່ຖືກປະກາດຫ້າມທາງສາສະໜາ ແລະຕາບໃດທີ່ສັນຕະປາປາຍັງບໍ່ຍົກເລີກການປະກາດຫ້າມດົ່ງກ່າວ ຄົນຕາຍບໍ່ສາມາດເຂົ້າສະຫວັນໄດ້. </w:t>
      </w:r>
    </w:p>
    <w:p w:rsidR="00000000" w:rsidDel="00000000" w:rsidP="00000000" w:rsidRDefault="00000000" w:rsidRPr="00000000" w14:paraId="0000001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ແລ້ວເພື່ອຕອກ(ຢ້ຳ/ຍ້ຳ)ເຖິງ(ເຫດການ)ທີ່ຮ້າຍແຮງນີ້ ພິທີກຳທາງສາສະໜາທຸກຢ່າງຖືກຍົກເລີກໄປ, ໂບດທັງຫຼາຍຖືກປິດລົງ, ແລະພິທີແຕ່ງງານຕ້ອງຈັດຢູ່ເດີ່ນໂບດ. ສ່ວນຄົນຕາຍນັ້ນ ກໍບໍ່ສາມາດຝັງຢູ່ໃນແດນສັກສິດ ແຕ່ຖືກຝັງຢູ່ຕາມ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ຮ່ອງ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ຫລືຕາມທົງນາໂດຍປາດສະຈາກພິທີຝັງສົບ. ຄຣິສຕະຈັກໂຣມນຳໃຊ້ວິທີການທີ່ໃຫ້ຄົນຢ້ານກົວເຊົ່ນນີ້ເພື່ອຄວບຄຸມຈິດສຳນຶກຜຶດຊອບຂອງຄົນ. {GC 101.1}</w:t>
      </w:r>
    </w:p>
    <w:p w:rsidR="00000000" w:rsidDel="00000000" w:rsidP="00000000" w:rsidRDefault="00000000" w:rsidRPr="00000000" w14:paraId="0000001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ເມືອງປຣັກສັບສົນວຸ້ນວາຍ, ມີຄົນຈຳນວນຫຼາຍປະນາມຮັສວ່າເປັນເຫດທີ່ເລື່ອງຮ້າຍແຮງນີ້ເກີດຂຶ້ນກັບພວກເຂົາ ແລະຮຽກຮ້ອງໃຫ້ສົ່ງມອບໃຫ້ຄຣິສຕະຈັກໂຣມຈັດການ. ຮັສຈຶ່ງກັບໄປບ້ານເກີດຂອງເພີ່ນເພື່ອໃຫ້ພາຍຸນີ້ສະຫງົບລົງ. ເພິ່ນຂຽນເຖິງໝູ່ເພື່ອນທີ່ປະໄວ້ຢູ່ເມືອງປຣັກວ່າ, “ທີ່(ຜູ້ຂ້າ/ເຮົາ)ໄດ້ຖອນຕົວອອກໄປຈາກທ່າມກາງພວກເຈົ້າ ແມ່ນເພື່ອເຮັດຕາມຄຳສອນ ແລະແບບຢ່າງຂອງພຣະເຢຊູຄຣິສ ເພື່ອບໍ່ໃຫ້ຄົນທີ່ບໍ່ຫວັງດີເຮັດໃນສິ່ງທີ່ຈະຕ້ອງຮັບໂທດຕະຫຼອດນິຣັນ ແລະເພື່ອຈະບໍ່ເປັນເຫດໃຫ້ຄົນທີ່ມີ(ສີນ)ລະທຳໄດ້ຮັບຄວາມທຸກຍາກ ແລະການກົດຂີ່ຂົ່ມເຫັງ. (ເຮົາ/ຜູ້ຂ້າ)ມາພັກສະຫງົບເພາະຄາດການໄວ້ວ່າພວກປະໂຣຫິດທີ່ປະມາດພຣະເຈົ້າຄົງຫ້າມບໍ່ໃຫ້ມີການເທດສະໜາປະກາດພຣະຄຳຂອງພຣະອົງທ່າມກາງພວກເຈົ້າໄປອີກ(ດົນ/ນານ). ແຕ່ຢ່າງໃດກໍຕາມ(ເຮົາ/ຜູ້ຂ້າ)ການຖອນຕົວນີ້ບໍ່ເປັນການປະຕິເສດຄວາມຈິງຂອງພຣະເຈົ້າ ເພາະໂດຍພຣະອົງຊົງເສີມກຳລັງ (ເຮົາ/ຜູ້ຂ້າ)ພ້ອມທີ່ຈະຕາຍ.” ((ໂດຍ)ບອນໂຊດ, ນັກປະຕິຮູບກ່ອນການປະຕິຮູບຄັ້ງໃຫຍ່, ເຫຼັ້ມ 1, ໜ້າ 87). ຮັສບໍ່ໄດ້ຢຸດການເຮັດວຽກ ແຕ່ໄດ້ເດີນທາງທົ່ວຊົນນະບົດໃນບໍລີເວນນັ້ນ ປະກາດຂ່າວປະເສີດໃຫ້ຝູງຊົນທີ່ຮັບຟັງຄວາມຄວາມຍິນດີ. ສະນັ້ນມາດການທີ່ສັນຕະປາປາໃຊ້ເພື່ອຢັບຢັ້ງຂ່າວປະເສີດເປັນເຫດໃຫ້ຂ່າວປະເສີດຍິ່ງຖືກເຜີຍ(ແຜ່/ແພ)ໃຫ້ຫຼາຍຂຶ້ນ.“ເພາະວ່າເຮົາຈະເຮັດສິ່ງໃດຂັດກັບຄວາມຈິງບໍ່ໄດ້ ໄດ້ແຕ່ເຮັດເພື່ອຄວາມຈິງເທົ່ານັ້ນ.” (2 ໂກຣິນໂທ 13:8 ສະບັບ 1972). {GC 101.2}</w:t>
      </w:r>
    </w:p>
    <w:p w:rsidR="00000000" w:rsidDel="00000000" w:rsidP="00000000" w:rsidRDefault="00000000" w:rsidRPr="00000000" w14:paraId="0000001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##ສະຫວ່າງຂຶ້ນເທື່ອລະໜ້ອຍ</w:t>
      </w:r>
    </w:p>
    <w:p w:rsidR="00000000" w:rsidDel="00000000" w:rsidP="00000000" w:rsidRDefault="00000000" w:rsidRPr="00000000" w14:paraId="0000001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“ຊ່ວງນີ້ເບິ່ງວ່າຮັສພວມຕໍ່ສູ້ຢູ່ໃນໃຈຢ່າງທຸກລະທົມ. ເຖິງແມ່ນວ່າຄຣິສຕະຈັກໂຣມຫວັງວ່າຈະເອົາຊະນະເພິ່ນດ້ວຍການປະກາດຫ້າມຕ່າງໆ ແຕ່ເພິ່ນຍັງບໍ່ໄດ້ປະຕິເສດອຳນາດຂອງຄຣິສຕະຈັກດັ່ງກ່າວ. ເພິ່ນຍັງຖືວ່າຄຣິສຕະຈັກໂຣມເປັນ(ດັ່ງ)(ພັນລະຍາ)ຂອງພຣະຄຣິສ ແລະສັນຕະປາປາເປັນຕົວແທນຂອງພຣະເຈົ້າ. ສິ່ງທີ່ຮັສຕໍ່ສູ້ຢູ່ນັ້ນແມ່ນການໃຊ້ອຳນາດໃນທາງທີ່ຜິດ ແຕ່ບໍ່ໄດ້ຕໍ່ສູ້ໃນຫຼັກການທີ່ໃຫ້ຄຣິສຕະຈັກໂຣມມີອຳນາດດັ່ງກ່າວ. ມີການຕໍ່ສູ້ຢູ່ໃນໃຈຂອງເພິ່ນລະຫວ່າງຄວາມເຂົ້າໃຈພື້ນຖານກັບຈິດສຳນຶກຜິດຊອບ. ຖ້າອຳນາດຂອງສັນຕະປາປາມາດ້ວຍຄວາມຊອບທຳແລະບໍ່ສາມາດຜິດພາດໄດ້ ເປັນໄປໄດ້ຢ່າງໃດທີ່ທ່ານຮູ້ສຶກວ່າຈະຕ້ອງ(ບໍ່ເຮັດຕາມ/ຂັດຂືນຕໍ່)ອຳນາດນັ້ນ? ເພິ່ນເຫັນວ່າການທີ່ຈະເຊື່ອຟັງຄຳສັ່ງຂອງຄຣິສຕະຈັກໂຣມກໍເປັນບາບ ແຕ່ເປັນໄປໄດ້ຢ່າງໃດທີ່ສະຖານການເຊັ່ນນີ້ຈະເກີດຂຶ້ນໃນມີຄຣິສຕະຈັກໂຣມຜິດພາດບໍ່ໄດ້? ນີ່ຄືປັນຫາທີ່ເພິ່ນແກ້ບໍ່ຕົກ ແລະເປັນຂໍ້ສົງໄສທີ່ທໍລະມານໃຈຂອງເພິ່ນຢູ່ຕະຫຼອດເວລາ. ຄຳຕອບດຽວທີ່ເພິ່ນຮູ້ສຶກວ່າຟັງເຂົາ(ຖ້າ)ທີ່ສຸດແມ່ນເຫດການແບບນີ້ເຄີຍເກີດຂຶ້ນຄັ້ງໜຶ່ງໃນສະໄໝທີ່ພຣະຜູ້ຊ່ວຍໃຫ້ລອດສະຖິດຢູ່ໃນໂລກ. ໃນເວລານັ້ນພວກປະໂຣຫິດໄດ້ກາຍເປັນຄົນຊົ່ວ ແລະໃຊ້ອຳນາດທີ່ມີຢູ່ໂດຍຊອບເພື່ອເຮັດໃນສິ່ງທີ່ບໍ່ຊອງທຳ. ຈາກຄຳຕອບນີ້ເພິ່ນຈຶ່ງສະຫຼຸບວ່າ ການເຂົ້າໃຈຄຳສອນໃນພຣະຄຳພີເປັນແນວທາງດຳເນີນຊີວິດ ແລະປະກາດສອນຄົນອື່ນວ່າໃນເລື່ອງການສຳນຶກຜິດຊອບນັ້ນຄວນໃຫ້ພຣະຄຳພີນຳທາງ. ເວົ່າງ່າຍໆ ສິ່ງທີ່ບໍ່ສາມາດຜິດພາດໄດ້ແມ່ນພຣະຄຳຂອງພຣະເຈົ້າທີ່ຊົງກ່າວໄວ້ໃນພຣະຄຳພີບໍ່ແມ່ນຄຣິສຕະຈັກໂຣມທີ່(ກ່າວ/ຖະແຫຼງການ)ຜ່ານພວກປະໂຣຫິດ.” (ໄວລີ, ເຫຼັ້ມ. 3, ບົດ. 2). {GC 102.1}</w:t>
      </w:r>
    </w:p>
    <w:p w:rsidR="00000000" w:rsidDel="00000000" w:rsidP="00000000" w:rsidRDefault="00000000" w:rsidRPr="00000000" w14:paraId="0000001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ເມື່ອຄວາມວຸ້ນວາຍໃນເມືອງປຣັກສະຫງົບລົງ ຮັສກໍກັບໄປທີ່ໂບດເບດເລເຮັມອັນເປັນໂບດປະຈຳຂອງເພິ່ນ ເພື່ອສືບຕໍ່ປະກາດພຣະທຳຂອງພຣະເຈົ້າດ້ວຍຄວາມ(ກຸ່ມຄຳ//ອາດຫານແຮງກ້າ/////)ກວ່າເດິ່ມ. ສັດຕູຂອງເພິ່ນມີອຳນາດ ແລະ(ບໍ່ໄດ້ຢູ່ນິ່ງ) ແຕ່ພຣະລາຊະນີ ແລະຂຸນນາງຫຼາຍຄົນເປັນມິດສະຫາຍຂອງເພິ່ນ, ນອກຈາກນັ້ນມີປະຊາຊົນຈຳນວນຫຼວງຫຼາຍທີ່ເຂົ້າຂ້າງເພິ່ນ(ຢູ່). ເມື່ອປຽບທຽບຄຳສອນທີ່ໃສສະຫາດ ແລະມີພະລັງພັດທະນາຄົນໃຫ້ສູງຂຶ້ນຂອງຮັສ ກັບຄຳເທດສະໜາຂອງພວກຄຣິສຕະຈັກໂຣມທີ່ບັນທອນຄົນໃຫ້ເສື່ອມລົງ ແລະເມື່ອສົມທຽບຊີວິດບໍລິສຸດຂອງຮັສ ກັບຄວາມສຳມະເລເທເມົາຂອງພວກໂຣມ ຫຼາຍຄົນຈຶ່ງຖືວ່າເປັນກຽດທີ່ຈະຢູ່ຝ່າຍນັກປະຕິຮູບ. {GC 102.2}</w:t>
      </w:r>
    </w:p>
    <w:p w:rsidR="00000000" w:rsidDel="00000000" w:rsidP="00000000" w:rsidRDefault="00000000" w:rsidRPr="00000000" w14:paraId="0000001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ກ່ອນໜ້ານີ້ຮັສເຮັດວຽກຢູ່ຄົນດ່ຽວ ແຕ່(ເມື່ອເຖິງຕອນນີ້/ດຽວນີ້/ບັດນີ້)ເຈໂຣມກໍຮ່ວມມືໃນງານປະຕູຮູບ ເພິ່ນໄດ້ຮັບເອົາຄຳສອນຂອງໄວຄຼິບເມື່ອເພິ່ນຢູ່ປະເທດອັງກິດ. ຕັ້ງແຕ່ນັ້ນມາຮັສກັບເຈໂຣມເປັນໜຶ່ງດຽວໃນຊີວິດ ແລະໃນຄວາມຕາຍກໍບໍ່ໄດ້ພາກໄປຈາກກັນ. ໃນດ້ານຄຸນນະສົມບັດທີ່ສັງຄົມນິຍົມ ຄືສະຕິປັນຍາອັນປາດເປື່ອງ ວາທະສິນທີ່ຄົມຄາຍ ແລະການສຶກສາທີ່ສູງສົ່ງນັ້ນ ເຈໂຣມມີຫຼາຍກວ່າຮັສ ສ່ວນຮັສມີຄຸນນະສົມບັດອັນເປັນແກ່ນກຳລັງໝັ້ນຄົງຂອງອຸປນິໄສຫຼາຍກວ່າເຈໂຣມ. ການພິຈາລະນາຢ່າງມີສະຕິຂອງຮັສຊ່ວຍ(ຖ່ວງ/ຢັບຢັ້ງ/ລະງັບ)ຄວາມໃຈຮ້ອນຂອງເຈໂຣມ ສ່ວນເຈໂຣມກໍເຫັນຄຸນຄ້າຂອງການ(ວິເຄາະ)ຂອງຮັສ ຈຶ່ງຍອມເຮັດຕາມຄຳແນະນຳຂອງເພິ່ນດ້ວຍຄວາມນອບນ້ອມຖ່ອມຕົນ. ການປະຕິຮູບນັ້ນຈຶ່ງຂະຫຍາຍຢ່າງໄວວາພາຍໃຕ້ການຮ່ວມມືຂອງທັງສອງ(ຄົນນີ້). {GC 102.3}</w:t>
      </w:r>
    </w:p>
    <w:p w:rsidR="00000000" w:rsidDel="00000000" w:rsidP="00000000" w:rsidRDefault="00000000" w:rsidRPr="00000000" w14:paraId="0000001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ພຣະເຈົ້າຊົງໂຜດໃຫ້ແສງສະຫວ່າງແຫ່ງຄວາມຈິງສ່ອງເຂົ້າໄປໃນໃຈຂອງຜູ້ທີ່ພຣະອົງຊົງເລືອກໄວ້ ແລະຊົງເປີດເຜີຍໃຫ້ຮັສກັບເຈໂຣມຮູ້ເຖິງຄວາມຜິດຫຼາຍ(ປະເດັນ/ຂ້ຳ)ຂອງໂຣມ, ແຕ່ທ່ານທັງສອງບໍ່ໄດ້ຮັບຄວາມສະຫວ່າງທັງໝົດທີ່ພຣະອົງຈະປະທານມາຍັງໂລກ. ພຣະອົງຊົງນຳປະຊາຊົນອອກຈາກຄວາມມືດມິດຂອງຄຣິສຕະຈັກໂຣມໂດຍຜ່ານຜູ້ຮັບໃຊ້ຂອງພຣະອົງສອງຄົນນີ້ ແຕ່ຍັງມີອຸປະສັກຫຼາຍທີ່ພວກເຂົາຕ້ອງຜະເຊີນ ພຣະອົງຈຶ່ງຊົງນຳໄປເທື່ອລະກ້າວ ຕາມທີ່ພວກເຂົາສາມາດຮັບໄດ້. ຮັສກັບເຈໂຣມບໍ່ພ້ອມທີ່ຈະຮັບແສງສະຫວ່າງທັງໝົດໃນເວລາດຽວກິນ ເພາະຖ້າສ່ອງທັງໝົດມາບາດດຽວກໍຈະເປັນເໝືອນແສງອັນແຮງກ້າຂອງທ່ຽງວັນສຳລັບຄົນທີ່ຢູ່ໃນຫ້ອງມືດເປັນເວລາດົນ ພວກເຂົາຈະຫັນຫຼົບ. ສະນັ້ນພຣະເຈົ້າຊົງສຳແດງຄວາມຈິງໃຫ້ຜູ້ນຳທັງສອງນີ້ເທື່ອລະ(ໜ້ອຍ/ນ້ອຍ)ຕາມທີ່ປະຊາຊົນຈະຮັບໄດ້. ແລ້ວຈາກສັດຕະວັດໜຶ່ງໄປຍັງສັດຕະວັດໜຶ່ງສືບທອດກັນມາ ຈະມີຜູ້ຮັບໃຊ້ທີ່ຊື່ສັດຂອງພຣະເຈົ້າຕາມໆກັນມາ ເພື່ອນຳປະຊາຊົນໃນການປະຕິຮູບຕໍ່ໄປ. {GC 103.1}</w:t>
      </w:r>
    </w:p>
    <w:p w:rsidR="00000000" w:rsidDel="00000000" w:rsidP="00000000" w:rsidRDefault="00000000" w:rsidRPr="00000000" w14:paraId="0000002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##ສັນຕະປາປາ 3 ອົງພ້ອມກັນ</w:t>
      </w:r>
    </w:p>
    <w:p w:rsidR="00000000" w:rsidDel="00000000" w:rsidP="00000000" w:rsidRDefault="00000000" w:rsidRPr="00000000" w14:paraId="0000002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ການແຕກແຍກໃນຄຣິສຕະຈັກຍັງສືບຕໍ່. ມີສາມຄົນອ້າງວ່າຕົນແມ່ນສັນຕະປາປາທີ່ແທ້ຈິງ ແລະການຕໍ່ສູ້ລະຫວ່າງສາມຄົນນີ້ເຮັດໃຫ້ທຸກປະເທດທີ່ນັບຖືສາສະໜາຄຣິສເຕັມໄປດ້ວຍ(ອັດຊະຍາກຳ) ແລະຄວາມວຸ້ນວາຍ. ສາມຄົນນີ້ຮູ້ສຶກວ່າການສາບແຊ່ງໃຫ້ຝ່າຍກົງຂ້າມຕົກນະຣົກນັ້ນບໍ່ພຽງພໍ ຈຶ່ງຕໍ່ສູ້ກັນດ້ວຍອາວຸດ. ທັງສາມຄົນຫາຊື້ອາວຸດແລະຈ້າງທະຫານ. ແນ່ນອນກໍຕ້ອງມີເງິນ ພວກເຂົາຈຶ່ງຮັບຈ້າງເຮັດພິທີທາງສາສະໜາ, ຮັບເງິນເພື່ອແລກກັບຄຳອວຍພອນ ແລຂາຍ  ຕຳແໜ່ງຕ່າງໆຂອງຄຣິສຕະຈັກ. ພວກບາດຫຼວງກໍລຽນແບບຜູ້ບັງຄັບບັນຊາໃນການນຳໃຊ້ສາສະໜາເພື່ອສະແຫວງຫາຜົນປະໂຫຍດ ແລະການເຮັດເສິກສົງຄາມເພື່ອປາບຄູ່ແຂ່ງ ແລະເສີມບາລະມີໃຫ້ກັບຕົນເອງ. ດ້ວຍຄວາມກ້າຫານທີ່ເພິ່ມຂຶ້ນທຸກວົນ ຮິສຈຶ່ງປະນາມຄວາມໜ້າລັງກຽດທີ່ຄົນທັງຫຼາຍຍອມໃຫ້ເກີດຂຶ້ນໃນນາມຂອງສາສະໜາ, ປະຊາຊົນຈຶ່ງກ່າວຫາພວກຜູ້ນຳຄຣິສຕະຈັກໂຮມຢ່າງເປີດເຜີຍ ວ່າເປັນຕົ້ນເຫດຂອງຄວາມທຸກທັງຫຼາຍທີ່ເກີດຂຶ້ນໃນປະເທດທັງຫຼາຍທີ່ນັບຖືສາສະໜາຄຣິສ. {GC 103.2}</w:t>
      </w:r>
    </w:p>
    <w:p w:rsidR="00000000" w:rsidDel="00000000" w:rsidP="00000000" w:rsidRDefault="00000000" w:rsidRPr="00000000" w14:paraId="0000002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ນັບເປັນອີກຄັ້ງໜຶ່ງທີ່ເມືອງປຣັກເບິ່ງຄືວ່າໃກ້ຈະເກີດການຂ້າຟັນກັນຢ່າງເຕັມທີ່. ຜູ້ຮັບໃຊ້ຂອງພຣະເຈົ້າຖືກກ່າວຫາເໝືອນໃນສະໄໝພຣະຄຳພີເດີມວ່າເປັນ “ຜູ້ສ້າງຄວາມເດືອດຮ້ອນຫຼາຍທີ່ສຸດໃນອານາຈັກອິດສະຣາເອນ.” (1 ກະສັດ 18:17). ສັນຕະປາປາປະກາດຫ້າມອີກຄັ້ງໜຶ່ງບໍ່ໃຫ້ມີການເຄື່ອນໄຫວທາງສາສະໜາໃນເມືອງປຣັກອີກ ຮັສຈຶ່ງຖອນຕົວກັບໄປຍັງບ້ານຂອງຕົນ. ຄຳພະຍານທີ່ເພິ່ນເຄີຍກ່າວຢ່າງສັດຊື່ຢູ່ໃນໂບດເບດເລເຮັມນັ້ນໄດ້ຈົບສິ້ນ. ຕໍ່ມາເພິ່ນຈະໄດ້ເປັນພະຍານໃນເວທີທີ່ກວ້າງຂຶ້ນໄປ ກໍຄືເອີຣົບນັ້ນເອງ ກ່ອນທີ່ຈະຖືກຂ້າເພາະການເປັນພະຍານຝ່າຍຄວາມຈິງ. {GC 104.1}</w:t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ເພື່ອປາບປາມຄວາມຊົ່ວຊ້າທີ່ກຳລັງເຮັດໃຫ້ເອີຣົບວຸ້ນວາຍຢູ່ນັ້ນ ມີການປະກາດໃຫ້ປະຊຸມສະພາທົ່ວໄປທີ່ເມືອງຄອນສະຕັນ (Constance).   ຜູ້ປະກາດນັ້ນແມ່ນສັນຕະປາປາຈອນທີ່ຊາວສາມ (John XXIII) ໜຶ່ງໃນສາມຄົນທີ່ແຍ່ງກັນວ່າເປັນສັນຕະປາປາ ຕ່າມຄຳຂໍຂອງຈັກກະພັດຊີກີມົງ (Sigismund). ສັນຕະປາປາຈອນບໍ່ເຫັດດີກັບຄຳສັ່ງໃຫ້ຮຽກປະຊຸມສະພານັ້ນ ເພາະວ່າບໍ່ຢາກໃຫ້ມີຄົນສອບສວນໃນອຸປນິໄສແລະພຶດຕິກຳຂອງຕົນ ເຖິງແມ່ນວ່າຜູ້ທີ່ຈະເຮັດການສອບສວນນັ້ນແມ່ນພວກບາດຫຼວງຊັ້ນໃຫຍ່ທີ່ມີສີນລະທຳຫຼະຫຼວມເຫຼວຫຼາຍຕາມແບບບາດຫຼວງທົ່ວໄປໃນສະໄໝນັ້ນ. ແຕ່ຢ່າງໃດກໍຕາມລາວບໍ່ກ້າຂັດໃຈຈັກກະພັດຊີກີມົງ.{GC 104.2}</w:t>
      </w:r>
    </w:p>
    <w:p w:rsidR="00000000" w:rsidDel="00000000" w:rsidP="00000000" w:rsidRDefault="00000000" w:rsidRPr="00000000" w14:paraId="0000002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ຈຸດປະສົງໃຫຍ່ຂອງປະຊຸມສະພາຄັ້ງນີ້ແມ່ນການປະສານຮອຍແຕກແຍກໃນຄຣິສຕະຈັກ ແລະການກຳຈັດຄຳສອນທຽມເທັດຢ່າງຖອນຮາກຖອນໂຄນ. ສະນັ້ນອີກສອງຄົນທີ່ປະກາດວ່າຕົນເປັນສັນຕະປາປາກຊຖືກຮຽກໃຫ້ເຂົ້າສະພານຳ ພ້ອມດ້ວຍຈອນ ຮັສ ຜູ້ນຳການເຜີຍ(ແຜ່/ແພ່)ແນວຄິດໃໝ່. ສັນຕະປາປາປອມທັງສອງຄົນຢ້ານເລື່ອງຄວາມປອດໄພຈຶ່ງບໍ່ໄດ້ໄປດ້ວຍຕົວເອງ ແຕ່ສົ່ງຕົວແທນໄປ. ສ່ວນສັນຕະປາປາຈອນທີ່ອອກໜ້າເປັນຜູ້ຮຽກປະຊຸມສະພານັ້ນກໍມາດ້ວຍອາການກ້າໆກົວ ເພາະສົງໄສວ່າຈັກກະພັດແອບມີແຜນລັບທີ່ຈະປົດລາວອອກຈາກຕຳແໜ່ງ. ລາວຍັງຢ້ານໄວ່າຈະຖືກລົງໂທດເພາະຄວາມຊົ່ວທີ່ເຮັດໃຫ້ມົງກຸດສາມຊັ້ນຂອງສັນຕະປາປາເປັນມົນທິນ ແລະເພາະ(ອາຊະຍາກຳ)ທີ່ຕົນເຮັດເພື່ອຍາດເອົາມົງກຸດນັ້ນ. ຢ່າງໃດກໍດີ ລາວໄດ້ແຫ່ຂະບວນເຂົ້າມາໃນເມືອງຄອນສະຕັນຢ່າງຫຼູຫຼາສະຫງ່າຜ່າເຜີຍ ພ້ອມດ້ວຍພວກບາດຫຼວງຊັ້ນໃຫຍ່ສຸດ ແລະເຈົ້າໜ້າທີ່ປະຈຳສຳນິກສັນຕະປາປາທີ່ຕາມມາເປັນ (พลวน/ແຖວ). ເຈົ້າບ້ານຜ່ານເມືອງ ແລະບາດຫຼວງນ້ອຍໃຫຍ່ທັງໝົດພ້ອມດ້ວຍປະຊາຊົນຈຳນວນຫຼວງຫຼາຍໄດ້ອອກໄປຕ້ອນຮັບສັນຕະປາປາຈອນ. ເຈົ້າໜ້າທີ່ສູງສີ່ຄົນຂອງເມືອງຖື(ຫຼັງຄາ/ເພດານ/ຜ້າເຕັນ/ຄັນຮົ່ມໃຫຍ່ໄວ້ເໜືອຫົວຂອງລາວ. ມີຄົນຖືຂະໜົມທີ່ໃຊ້ໃນພິທີສິນມະຫາຊະນິດຍ່າງໄປຂ້າງໜ້າ ສ່ວນເສື້ອຜ້າທີ່ຫຼູຫຼາຂອງພວກບາດຫຼວງຊັ້ນໃຫຍ່ແລະພວກຂຸນນາງເປັນພາບທີ່ອະລັງການ(ຫຼາຍທີ່ສຸດ). {GC 104.3}</w:t>
      </w:r>
    </w:p>
    <w:p w:rsidR="00000000" w:rsidDel="00000000" w:rsidP="00000000" w:rsidRDefault="00000000" w:rsidRPr="00000000" w14:paraId="0000002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##ຮັສໄປເມືອງຄອນສະຕັນ</w:t>
      </w:r>
    </w:p>
    <w:p w:rsidR="00000000" w:rsidDel="00000000" w:rsidP="00000000" w:rsidRDefault="00000000" w:rsidRPr="00000000" w14:paraId="0000002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ໃນຂະນະດຽວກັນກໍມີອີກຄົນໜຶ່ງທີ່ກຳລັງເດີນທາງໃກ້ເຖິງເມືອງຄອນສະຕັນ. ຮັສຮູ້ເຖິງໄພອັນຕະລາຍທີ່(ເພິ່ນຕ້ອງຜະເຊີນ). ເພິ່ນອຳລາ(ພີ່ນ້ອງ/ເພື່ອນຝູງ)ເໝືອນຕົນຈະບໍ່ມີວັນໄດ້ພົບກັນອີກ ແລ້ວກໍອອກເດີນທາງໂດຍຮູ້ສຶກວ່າ ແດນປະຫານລໍຢູ່ຂ້າງໜ້າ. ເຖິງແມ່ນວ່າກະສັດຂອງໂບຮີເມຍ ແລະຈັກກະພັດຊີກີມົງຕ່າງຄົນຕ່າງໄດ້ອອກໃບຮັບຮອງຄວາມປອດໄພໃນລະວັງເດີນທາງ ແຕ່ເພິ່ນໄດ້ຈັດການສັ່ງເສີຍທຸກຢ່າງເພາກຄາດວ່າຈະຕ້ອງຕາຍ. {GC 104.4}</w:t>
      </w:r>
    </w:p>
    <w:p w:rsidR="00000000" w:rsidDel="00000000" w:rsidP="00000000" w:rsidRDefault="00000000" w:rsidRPr="00000000" w14:paraId="0000002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ເພິ່ນຂຽນຈົດໝາຍໄປຍັງພີ່ນ້ອງຢູ່ເມືອງປຣັກວ່າ, “ພີ່ນ້ອງຂອງຂ້າພະເຈົ້າເອີ໋ຍ...ຂ້າພະເຈົ້າອອກເດີນທາງໄປເພື່ອຜະເຊີນໜ້າກັບສັດຕູຜູ້ຮ້າງກາດອັນມີຈຳນວນຫຼວງຫຼາຍໂດຍມີໃບຮັບຮອງຄວາມປອດໄພຈາກກະສັດ...ຂ້າພະເຈົ້າໄວ້ວາງໃຈພຣະເຈົ້າດ້ວຍສິ້ນສຸດຫົວໃຈ ພຣະອົງຊົງຣິດທານຸພາບສູງສຸດ ແລະຊົງເປັນພຣະຜູ້ໂຜດໃຫ້ພົ້ນຂອງຂ້າພະເຈົ້າ. ຂ້າພະເຈົ້າເຊື່ອວາງໃຈວ່າພຣະອົງຈະຮັບຟັງຄຳອະທິຖານຂອງພວກເຈົ້າ ທີ່ທູນຂໍດ້ວຍໃຈຮ້ອນຮົນ ແລະຈະປະທານຄວາມຮອບຄອບ ແລະສະຕິປັນຍາພຣະອົງໃສ່ປາກຂອງຂ້າພະເຈົ້າ ເພື່ອຂ້າພະເຈົ້າຈະສາມາດ(ຕ້ານທານ//)ພວກສັດຕູໄດ້. ຂ້າພະເຈົ້າຍັງເຊື່ອວ່າພຣະອົງຈະປະທານພຣະວິນຍານບໍລິສຸດເພື່ອເສີມກຳລັງໃຫ້ຂ້າພະເຈົ້າເຂ້ມແຂງຢູ່ໃນຄວາມຈິງຂອງພຣະອົງ ເພື່ອຈະມີຄວາມກ້າຫານທີ່ຈະຜະເຊີນໜ້າກັບການທົດລອງ ການຕິດຄຸກ ແລະຖ້າຈຳເປັນໃຫ້ສາມາດ(ສູ້ໜ້າ)ກັບຄວາມຕາຍທີ່ໂຫດຮ້າຍທາລຸນ. ພຣະເຍຊູຄຣິສຊົງທົນທຸກເພື່ອເຈົ້າສາວອັນເປັນທີ່ຮັກຂອງພຣະອົງ [ກໍຄືຄຣິສຕະຈັກ] ສະນັ້ນພວກເຮົາບໍ່ຄວນປະຫຼາດໃຈທີ່ພຣະອົງຝາກແບບຢ່າງຂອງພຣະອົງເອົາໄວ້ໃຫ້ພວກເຮົາ ເພື່ອພວກເຮົາຈະສາມາດອົດກັ້ນອົດທັນທຸກຢ່າງເພື່ອຄວາມລອດພົ້ນຂອງເຮົາເອງ. ພຣະອົງຊົງເປັນພຣະເຈົ້າ ແລະພວກເຮົາເປັນ(ຝີພຣະຫັດ/)ຂອງພຣະອົງ. ພຣະອົງຊົງເປັນເຈົ້າເປັນນາຍ ແລະພວກເຮົາເປັນຜູ້ຮັບໃຊ້ຂອງພຣະອົງ. ພຣະອົງຊົງເປັນເຈົ້າເປັນນາຍເໜືອໂລກທັງໂລກ ແລະພວກເຮົາເປັນພຽງມະນຸດທີ່ສາມິນທຳມະດາ. ແຕ່ພຣະອົງຍັງຕ້ອງທົນທຸກ! ແລ້ວມີເຫດຜົນອັນໃດທີ່ພວກເຮົາບໍ່ຄວນມີຄວາມທຸກ ໂດຍສະເພາະຖ້າຄວາມທຸກນັ້ນຊ່ວຍໃນການຊຳລະເຮົາໃຫ້ບໍລິສຸດ? ພີ່ນ້ອງທີ່ຮັກທັງຫຼາຍ ດ້ວຍເຫດນີ້ ຖ້າຫາກວ່າຄວາມຕາຍຂອງຂ້າພະເຈົ້າຈະຊ່ວຍຖວາຍກຽດແດ່ພຣະອົງ ຂ້າພະເຈົ້າອະທິຖານຂໍໃຫ້ມັນຈົບໄວໆ ແລະຂໍໃຫ້ພຣະອົງຄ້ຳຈູນຂ້າພະເຈົ້າໃຫ້ໝັ້ນຢືນບໍ່ວ່າຈະຕ້ອງຜະເຊີນກັບໄພພິບັດອັນໃດກໍຕາມ. ແຕ່ຖ້າຫາກວ່າການກັບໄປຫາພວກ(ທ່ານ/ເຈົ້າ​see above)ນັ້ນດີກວ່າ ໃຫ້ພວກເຮົາອະທິຖານຕໍ່ພຣະເຈົ້າໃຫ້ຂ້າພະເຈົ້າກັບໄປໂດຍບໍ່ມີຮອຍມົນທິນ ຄືບໍ່ໃຫ້ຂ້າພະເຈົ້າປິດບັງຄວາມຈິງແຫ່ງຂ່າວປະເສີດແມ່ນແຕ່(ຂີດໜຶ່ງ/ປະເດັນເລັກໜ້ອຍທີ່ສຸດ) ເພື່ອຈະເປັນແບບຢ່າງທີ່ດີໃຫ້ພີ່ນ້ອງດຳເນີນຕາມ. ພວກ(ທ່ານ/ເຈົ້າ)ຄົງຈະບໍ່ເຫັນໜ້າຂອງຂ້າພະເຈົ້າທີ່ເມືອງປຣັກອີກ ແຕ່ຖ້າເປັນນ້ຳພຣະໄທຂອງພຣະເຈົ້າຜູ້ຊົງຣິດທານຸພາບສູງສຸດທີ່ຈະຊົງໂຜດໃຫ້ຂ້າພະເຈົ້າໄດ້ກັບຄືນໄປຫາ(ທ່ານ) ຂໍໃຫ້ພວກເຮົາກ້າວໜ້າຕໍ່ໄປດ້ວຍຈິດໃຈທີ່ໜັກແນ່ນຍິ່ງຂຶ້ນເພາະໄດ້ຮັບຮູ້ເຖິງຄວາມຮັກທີ່ມີຢູ່ໃນກົດບັນຍັດຂອງພຣະອົງ.” (ບອນໂຊດ, ເຫຼັ້ມ. 1, ໜ້າ. 147, 148). {GC 105.1}</w:t>
      </w:r>
    </w:p>
    <w:p w:rsidR="00000000" w:rsidDel="00000000" w:rsidP="00000000" w:rsidRDefault="00000000" w:rsidRPr="00000000" w14:paraId="0000002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ໃນຈົດໝາຍອີກສະບັບໜຶ່ງທີ່ຂຽນເຖິງບາດຫຼວງຄົນໜຶ່ງທີ່ມາເປັນສາວົກ(ຝ່າຍ/ຂອງ/ແຫ່ງ)ຂ່າວປະເສີດ ຮັສກ່າວເຖິງຄວາມຜິດພາດຂອງຕົນເອງດ້ວຍຄວາມຖ່ອມໃຈ ແລະກ່າວຫາຕົນເອງວ່າ, “ທີ່ຜ່ານມາຂ້າພະເຈົ້າເຄີຍມີຄວາມສຸກທີ່ໄດ້ໃສ່ເສື້ອຜ້າທີ່ຫຼູຫຼາ ແລະໃນການ(ຖິ້ມ//)ເວລາໃນເລື່ອງທີ່(ไร้สาระ/ບໍ່ເກີດປະໂຫຍດ)” ແລ້ວກໍກ່າວເພີ່ມເຕີມດ້ວຍຄຳແນະນຳທີ່ໜ້າຈັບໃຈວ່າ, “ຂໍໃຫ້ເຈົ້າຄິດຄຳນຶງເຖິງການຖວາຍກຽດແດ່ພຣະເຈົ້າ ແລະໃນເລື່ອງຄວາມລອດຂອງຄົນອື່ນ ແທນທີ່ຈະຄິດເຖິງຜົນປະໂຫຍດຂອງຕຳແໜ່ງ ແລະການເປັນເຈົ້າຂອງທີ່ດິນ. ລະວັງຢ່າ(ຕົກ/ຕົບ)ແຕ່ງເຮືອນຊານຫຼາຍກວ່າການປະດັບຈິດວິນຍານຂອງຕົນ ແລະເໜືອສິ່ງໃດທັງສິ້ນ ໃຫ້ເອົາໃຈໃສ່ຕໍ່ສະພາບຈິດວິນຍານຂອງຕົນ. ຈົ່ງໃຫ້ຄວາມເປັນທຳກັບຄົນຍາກຈົນ, ບໍ່ໃຫ້ຖືຕົວເມື່ອຢູ່ກັບຄົນຈົນ, ຢ່າເອົາຊັບສິນຂອງຕົນໄປເຜົາຜານດ້ວຍການຈັດງານລ້ຽງ. ຖ້າເຈົ້າບໍ່ປັບປ່ຽນແກ້ໄຂຊີວິດ ແລະເລີກການໃຊ້ຈ່າຍໃນສິ່ງທີ່ເກີນຄວາມຈຳເປັນ ຂ້າພະເຈົ້າຢ້ານວ່າເຈົ້າຈະຕ້ອງຖືກຕີສອນຢ່າງໜັກ ສ່ວນຂ້າພະເຈົ້າ...ເຈົ້າຮູ້ຈັກຄຳສອນຂອງຂ້າພະເຈົ້າ ເພາະວ່າຂ້າພະເຈົ້າໄດ້ສັ່ງສອນເຈົ້າຕັ້ງແຕ່ເຈົ້າຍັງ(ໜ້ອຍ/ນ້ອຍ), ຈຶ່ງບໍ່ເປັນໃຫ້ຂ້າພະເຈົ້າຂຽນເພິ່ນເຕີມໃຫ້ເຈົ້າ. ແຕ່ຂ້າພະເຈົ້າຂໍຮ້ອງເຈົ້າໂດຍອີ່ງໃສ່ພຣະເມດຕາຂອງອົງພຣະຜູ້ເປັນເຈົ້າຂອງເຮົາ ຢ່າໄດ້ຮຽນແບບຂ້າພະເຈົ້າໃນເລື່ອງອັນໃດທີ່ບໍ່ເປັນປະໂຫຍດ.” ຮັສຈ່າໜ້າຊອງຈົດໝາຍວ່າ, “ຂໍຮ້ອງເພື່ອນ ຢ່າໄດ້ເປີດຈົດໝາຍສະບັບນີ້ຈົນກວ່າເຈົ້າແນ່ໃຈວ່າຂ້າພະເຈົ້າໄດ້ເສີຍຊີວິດຈິງ.” (ບອນໂຊດ, ເຫຼັ້ມ 1, ໜ້າ. 148, 149). {GC 105.2}</w:t>
      </w:r>
    </w:p>
    <w:p w:rsidR="00000000" w:rsidDel="00000000" w:rsidP="00000000" w:rsidRDefault="00000000" w:rsidRPr="00000000" w14:paraId="0000002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ຕະຫຼອດການເດີນທາງ ຮັສໄດ້ເຫັນຫຼັກຖານເຖິງການແຜ່ຂະຫຍາຍຂອງຄຳສອນຂອງຕົນ, ປະຊາຊົນທົ່ວໄປສະນັບສະໜູນເພິ່ນ. ປະຊາຊົນພາກັນຫຼັ່ງໄລອອກຈາກເຮືອນຊານບ້ານຊ່ອງເພື່ອຕ້ອນຮັບເພິ່ນ ແລະໃນບາງບ່ອນເຈົ້າເມືອງກໍອອກມາເດີນສົ່ງ.{GC 106.1}</w:t>
      </w:r>
    </w:p>
    <w:p w:rsidR="00000000" w:rsidDel="00000000" w:rsidP="00000000" w:rsidRDefault="00000000" w:rsidRPr="00000000" w14:paraId="0000002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##ຄຳພະຍານທີ່ເຂັ້ມແຂງຈາກຫ້ອງຄຸມຂັງ</w:t>
      </w:r>
    </w:p>
    <w:p w:rsidR="00000000" w:rsidDel="00000000" w:rsidP="00000000" w:rsidRDefault="00000000" w:rsidRPr="00000000" w14:paraId="0000003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ເມື່ອຮັສໄປເຖິງເມືອງຄອນສະຕັນ ເພິ່ນໄດ້ຮັບອິດສະຫຼະຢ່າງເຕັມທີ່. ນອກຈາກໃບຮັບຮອງຄວາມປອດໄພຂອງຈັກກະພັດແລ້ວ ສັນຕະປາປາຍັງຮັບປາກວ່າຈະຄຸ້ມຄອງໃຫ້ເພິ່ນປອດໄພ. ແຕ່ເຖິງແມ່ນວ່າມີການຢືນຢັນຮັບຮອງເປັນໝັ້ນເປັນເໝາະຢ່າງໜັກແນ່ນກໍຕາມ ບໍ່ຊ້າບໍ່ດົນສັນຕະປາປາກັບພວກພຣະ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ກາດີນັນ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ກໍສັ່ງຈັບຮັສ ແລ້ວໂຍນຖິ້ມລົງໃນຫ້ອງຂັງໃຕ້ດິນອັນເປັນແຕ່ໜ້າຂະເຫຍືອງຄີງ. ຕໍ່ມາກໍຖືກຍ້າຍໄປຂັງຢູ່ໃນປ້ອມເຂັ້ມແຂງຢູ່ຟາກຝັ່ງໂນ້ນຂອງແມ່ນ້ຳ(ຣີນ/ໄຣ) (Rhine). ແຕ່ສັນຕະປາປາກໍບໍ່ໄດ້ຮັບຜົນດີຈາກການທໍລະຍົດນີ້ ເພາະວ່າບໍ່ດົນລາວເອງກໍຖືກຈັບຂັງຢູ່ໃນບ່ອນດຽວກັນ. (ບອນໂຊດ, ເຫຼັມ 1, ໜ້າ 247). ມີການພິສູດວ່າລາວມີຄວາມຜິດໃນເລື່ອງທີ່ຕ່ຳຊ້າ. ນອກຈາກການຂ້າຄົນ, ການລ່ວງປະເວນີ, ການນຳໃຊ້ສາສະໜາເປັນເຄື່ອງມືຫາກິນ ກໍຍັງເຮັດ “ຄວາມບາບທີ່ຮ້າຍແຮງຈົນບໍ່ສົມຄວນເວົ້າອອກມາ.” ອັນນີ້ແມ່ນຂໍ້ສະຫຼຸບຂອງສະພາເອງ, ສຸດທ້າຍມີການປົດເອົາມົງກຸດສາມຊັ້ນອອກຈາກຫົວຂອງລາວ ແລະຈັບລາວໃສ່ຄຸກ. ສ່ວນອີກສອງຄົນທີ່ແຍ້ງກັນປະກາດວ່າຕົນແມ່ນສັນຕະປາປານັ້ນກໍຖືກປົດລົງນຳ ແລະມີການເລືອກສັນຕະປາປາອົງໃໝ່. {GC 106.2}</w:t>
      </w:r>
    </w:p>
    <w:p w:rsidR="00000000" w:rsidDel="00000000" w:rsidP="00000000" w:rsidRDefault="00000000" w:rsidRPr="00000000" w14:paraId="0000003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ເຖິງແມ່ນວ່າ ສັນຕະປາປາເອງມີຄວາມຜິດທີ່ຮ້າຍແຮງກວ່າທີ່ຮັສເຄີຍກ່າວຫາພວກບາດຫຼວງ ແລະເຄີຍຮຽກຮ້ອງຂໍໃຫ້ມີການປະຕິຮູບກໍຕາມ ແຕ່ສະພາດຽວກັນທີ່ປົດສັນຕະປາປາໄດ້ຫັນໄປດຳເນີນການລຳລາຍຮັສ. ການທີ່ເພິ່ນ(ຕິດຄຸກ/ຖືກຄຸມຂັງ)ເຮັດໃຫ້ປະຊາຊົນຊາວໂບຮີເມຍໂກດຮ້າຍຫຼາຍ. ຂຸນນາງທີ່ອຳນາດຫຼາຍຄົນກ່າວໃນທີ່ປະຊຸມສະພາເພື່ອຕໍ່ຕ້ານເລື່ອງທີ່ບໍ່ເປັນທຳນີ້. ສ່ວນຈັກກະພັດເອງກໍຕໍ່ຕ້ານການດຳເນີນການກັບຮັສເພາະບໍ່ຢາກລະເມີດໃບຮັບຮອງຄວາມປອດໄພ. ແຕ່ພວກສັດຕູຂອງຮັສມີໃຈຫ້ຽມໂຫດ. ພວກເຂົາໝາຍໝັ້ນປັ້ນມືວ່າຈະຕ້ອງທຳລາຍເພິ່ນໃຫ້ໄດ້. ພວກເຂົາຮຽກຮ້ອງໃຫ້ຈັກກະພັດເຫັນດ້ວຍກັບພວກເຂົາ ໂດຍອາໄສອັກຄະຕິ, ຄວາມຢ້ານກົວ, ແລະຄວາມກະຕືລືລົ້ນທີ່ອົງຈັກກະພັດມີຕໍ່ຄຣິສຕະຈັກໂຣມ. ພວກຍົກເຫດຜົນມາຫຼາຍຕໍ່ຫຼາຍຂໍ້ເພື່ອພິສູດວ່າ, “ບໍ່ຄວນຊື່ສັດຕໍ່ຄົນນອກຮີດ ຫລືຄົນທີ່ສົງໄສວ່າເປັນຄົນນອກຮີດ ບໍ່ຄົນນັ້ນຈະມີໄບຮັບຮອງຄວາມປອດໄພຈາກຈັກກະພັດຫລືຈາກກະສັດອົງໃດກໍຕາມ.” (ຊັກ ລະຟັງ, ປະຫວັດສະພາຄຣິສຕະຈັກແຫ່ງເມືອງຄອນສະຕັນ, ເຫຼ້ມ 1, ໜ້າ 516. Jacques Lenfant, History of the Council of Constance). ພວກເຂົາຈຶ່ງໂນ້ມນ້າວຈັກກະພັດໄດ້ສຳເລັດ. {GC 107.1}</w:t>
      </w:r>
    </w:p>
    <w:p w:rsidR="00000000" w:rsidDel="00000000" w:rsidP="00000000" w:rsidRDefault="00000000" w:rsidRPr="00000000" w14:paraId="0000003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ຫ້ອງໃຕ້ດິນທີ່ຮັສຖືກຂັງຢູ່ນັ້ນຊຸ່ມປຽກ, ອາກາດກໍເສຍ, ເຮັດໃຫ້ເພິ່ນປ່ວຍໄຂ້ຈົນເກືອບຈົບຊີວິດລົງ, ແຕ່ໃນທີ່ສຸດເພິນໄດ້ຖືກນຳພາອອກມາຕໍ່ໜ້າທີ່ປະຊຸມສະພາ ແລະຢືນຢູ່ຕໍ່ໜ້າຈັກກະພັດໃນສະພາບທີ່ຖືກມັດໂສ້ຢູ່ ກໍຄືຈັກກະພັດອົງດຽວກັນທີ່ໄດ້ຢືນຢັນຮັບຮອງຄວາມປອດໄພຂອງເພິ່ນ. ຕະຫຼອດເວລາຂອງການພິຈາລະນາຄະດີຢ່າງຊ້ານານນັ້ນ ຮັສຢືນຢັດ ແລະຍຶດໝັ້ນຝ່າຍຄວາມຈິງ ທັງໄດ້ປະທ້ວງຄວາມ(เน่าเฟะ/ຜິດ/ເສື່ອມເສຍ)ຂອງພວກຜູ້ນຳຄຣິສຕະຈັກດ້ວຍຄວາມໜັກແນ່ນ ແລະຄວາມສັດຊື່. ເມື່ອຖືກບັງຄັບໃຫ້ເລືອກລະຫວ່າງການປະຕິເສດຫຼັກຄຳສອນຂອງເພິ່ນກັບຄວາມຕາຍ ເພິ່ນເລືອກທີ່ຈະຖືກປະຫານຊີວິດຍ້ອນຄວາມເຊື່ອ. {GC 107.2}</w:t>
      </w:r>
    </w:p>
    <w:p w:rsidR="00000000" w:rsidDel="00000000" w:rsidP="00000000" w:rsidRDefault="00000000" w:rsidRPr="00000000" w14:paraId="0000003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ພຣະຄຸນຂອງພຣະເຈົ້າເສີມກຳລັງໃຫ້ເພິ່ນ. ຕະຫຼອກຊ່ວງເວລາຫຼາຍ(ອາທິດ)ທີ່ຕ້ອງທົນກັບຄວາມທຸກທໍລະມານກ່ອນທີ່ຈະປະກາດຜົນການຕັດສິນຄະດີນັ້ນ ມີສັນຕິສຸກຈາກສະຫວັນເຕັມລົ້ນຢູ່ໃນໃຈຂອງເພິ່ນ. ຮັສຂຽນເຖິງໝູ່ເພື່ອນຄົນໜຶ່ງວ່າ “(ເຮົາ)ຂຽນຈົດໝາຍສະບັບນີ້ຈາກຫ້ອງຂັງໂດຍມືທີ່ຖືກມັດໂສ້ ໂດຍຄາດການວ່າ ມື້ອື່ນສະພາໃຈປະກາດຄຳຕັດສິນປະຫານຊີວິດ(ເຮົາ)...ໂດຍການ(ຊຸກຍູ້)ຂອງພຣະເຢຊູຄຣິສພວກເຮົາໄດ້ພົບກັນອີກໃນຊີວິດໜ້າດ້ວຍສັນຕິສຸກที่แสนตรึงใจນັ້ນ ເຈົ້າຈະໄດ້ຮັບຮູ້ວ່າ ພຣະເຈົ້າຊົງເມດຕາຕ່ໍ(ເຮົາ)ຫຼາຍ(ສ່ຳ/ຊ່ຳ)ໃດ ແລະຊົງຄ້ຳຈູນ(ເຮົາ)ທ່າມກາງຄວາມທຸກຍາກລຳບາກ ແລະການທົດລອງ.”—(ບອນໂຊດ, ເຫຼັ້ມ 2, ໜ້າ 67). {GC 107.3}</w:t>
      </w:r>
    </w:p>
    <w:p w:rsidR="00000000" w:rsidDel="00000000" w:rsidP="00000000" w:rsidRDefault="00000000" w:rsidRPr="00000000" w14:paraId="0000003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ຈາກຫ້ອງຂັງທີ່ມືດມົນນັ້ນ ຮັສເຫັນເຖິງໄຊຊະນະຂອງຄວາມເຊື່ອທີ່ແທ້ຈິງ. ເພິນໄດ້ຝັນເຫັນໂບດທີ່ເມືອງປຣັກທີ່ເພິ່ນເຄີຍເທດສະໜາປະກາດຂ່າວປະເສີດ. ໃນຄວາມຝັນນັ້ນເພິ່ນໄດ້ແຕ້ມຮູບຂອງພຣະຄຣິສຢູ່ຝາຜະໜັງຂອງໂບດໄວ້ຫຼາຍຮູ້ ແຕ່ສັນຕະປາປາກັບພວກບາດຫຼວງຊັ້ນໃຫຍ່ກຳລັງລົບຮູບເຫຼົ່ານັ້ນອອກ. “ນິມິດນີ້ເຮັດໃຫ້ເພິ່ນທຸກໃຈ ແຕ່ວັນຖັດ(ໄປ/ມາ)ເພິ່ນຝັນເຫັນວ່າມີນັກແຕ້ມສີຫຼາຍຄົນກຳລັງຊ້າມແປງຮູບເຫຼົ່ານັ້ນດ້ວຍສີທີ່ສົດໃສກວ່າເດີມ. ພໍແຕ້ມແຕ່ງເສັດແລ້ວ ພວກສີນລະປີນຫັນໄປເວົ້າກັບຄົນມະຫາສານທີ່ຢືນລ້ອມຢູ່ນັ້ນວ່າ, ‘ເອົາເຖາະ! ບັດນີ້ໃຫ້ພວກສັນຕະປາປາ ແລະພວກບາດຫຼວງມາເບິ່ງດູ ພວກເຂົາຈະບໍ່ມີວັນລົບລ້າງຮູບເຫຼົ່ານີ້ໄດ້ອີກຈັກເທື່ອ!’” ໃນຂະນະທີຮັສເວົ້າຄວາມຝັນໃຫ້ຄົນອື່ນຟັງ ເພິ່ນກ່າວວ່າ, “ຂ້າພະເຈົ້າໝັ້ນໃຈວ່າ ພຣະລັກສະນະຂອງພຣະຄຣິສຈະບໍ່ມີວັນຖືກລົບລ້າງ. ເຖິງແມ່ນວ່າມີຄົນຢາກທຳລາຍ ແຕ່ມັນຈະຖືກວາດໃໝ່ໃນໃຈທຸກຄົນດ້ວຍນັກເທດທີ່ດີກວ່າຂ້າພະເຈົ້າ.” (ໂດບິນເຍ, ເຫຼັ້ມ. 1, ບົດ. 6). {GC 108.1}</w:t>
        <w:br w:type="textWrapping"/>
      </w:r>
    </w:p>
    <w:p w:rsidR="00000000" w:rsidDel="00000000" w:rsidP="00000000" w:rsidRDefault="00000000" w:rsidRPr="00000000" w14:paraId="0000003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##ຕໍ່ໜ້າສະພາເປັນຄັ້ງສຸດທ້າຍ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ແລະແລ້ວຮັສກໍຖືກນຳພາຕໍ່ໜ້າປະຊຸມສະພາເປັນຄັ້ງສຸດທ້າຍ. ຄົນທີ່ຊຸມນຸມກັນນັ້ນມີຈຳນວນມະຫາສານ ຕ່າງຄົນຕ່າງແຕ່ງກາຍຢ່າງສວຍສົດງົດງາມ ມີທັງອົງກັກກະພັດ, ເຈົ້າເມືອງເຈົ້າແຂວງຈາກທົ່ວຣາຊະອານາຈັກ, ເຈົ້າໜ້າທີ່ສູງ, ພວກພຣະກາດິນັນ, ບາດຫຼວງນ້ອຍໃຫຍ່, ແລະປະຊາຊົນຈຳນວນຫຼວງຫຼາຍທີ່ມາເບິ່ງເຫດການໃນວັນນັ້ນ. ມີຄົນຈາກທຸກປະເທດທີ່ນັບຖືສາສະໜາຄຣິສມາເປັນພະຍານໃນການສະຫຼະຊີວິດຄັ້ງທຳອິດນີ້ລະຫວ່າງການຕໍ່ສູ້ອັນດົນນານເພື່ອໃຫ້ໄດ້ມາເຊິ່ງເສລີພາບໃນທາງຄວາມຄິດ (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liberty of conscience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). {GC 108.2}</w:t>
      </w:r>
    </w:p>
    <w:p w:rsidR="00000000" w:rsidDel="00000000" w:rsidP="00000000" w:rsidRDefault="00000000" w:rsidRPr="00000000" w14:paraId="0000003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ເມື່ອຮັສໄດ້ຮັບຄຳສັ່ງໃຫ້ຢືນຢັນຄຳຕອບສຸດທ້າຍ, ເພິ່ນປະຕິເສດບໍ່ຍອມປະຖິ້ມຄວາມເຊື່ອ. ແລ້ວເພິ່ນຈ້ອງໜ້າຈັກກະພັດທີ່ມີໜັ້າ ແລະກ່າວວ່າ, “ຂ້າພະເຈົ້າສະໝັກໃຈມາລາຍງານຕໍ່ໜ້າສະພາແຫ່ງນີ້ໂດຍມີໃບຮັບຮອງຄວາມປອດໄພຈາກອົງຈັກກະພັດຜູ້ທີ່ນັ່ງຢູ່ໃນທີ່ປະຊຸມນີ້.” (ບອນໂຊດ, ເຫຼັ້ມ 2, ໜ້າ 84). ທຸກຄົນຫັນໄປເບິ່ງຈັກກະພັດຊີກີມົງ, ໜ້າຕາຂອງ(ທ່ານ/ພຣະອົງ/ເພິ່ນ)ແດງ(ກຳ່/ແຈ໊ດ/ປີ໋). {GC 108.3}</w:t>
      </w:r>
    </w:p>
    <w:p w:rsidR="00000000" w:rsidDel="00000000" w:rsidP="00000000" w:rsidRDefault="00000000" w:rsidRPr="00000000" w14:paraId="0000003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ຫຼັງຈາກປະກາດຄຳຕັດສິນແລ້ວ ພິທີການຖອດຍົດກໍເລີ່ມຂຶ້ນ. ພວກບາດຫຼວງຊັ້ນໃຫຍ່ໃຫ້ຮັສໃສ່ຊຸດບາດຫຼວງ. “ເມື່ອກະສັດເຮໂຣດສັ່ງໃຫ້ນຳພຣະເຢຊູຄຣິສອົງພຣະຜູ້ເປັນເຈົ້າຂອງເຮົາກັບໄປຫາປີລາດ, ພຣະອົງຖືກໝິ່ນປະໝາດໂດຍທີ່ພຣະອົງຕ້ອງໃສ່ຊຸດຂາວ.” (ບອນໂຊດ, ເຫຼັ້ມ 2, ໜ້າ 86). ມີເຈົ້າໜັ້າທີ່ສັ່ງອີກໃຫ້ຮັສຖອນຄຳສອນຄືນ, ແຕ່ເພິ່ນຫັນໄປເບິ່ງປະຊາຊົນ ແລະຕອບວ່າ, “ຖ້າເຮັດຢ່າງນັ້ນແລ້ວ ຂ້າພະເຈົ້າຈະເອົາໜ້າມາແຕ່ໃສໄປເບິ່ງຂຶ້ນໄປທາງຟ້າສະຫວັນ? ຂ້າພະເຈົ້າເຄີຍປະກາດຂ່າງປະເສີດອັນບໍລິສຸດແກ່ຄົນຈຳນວນຫຼວງຫຼາຍ. ຖ້າຖອນຄຳສອນແລ້ວ ຈະສູ້ໜ້າຄົນເຫຼົ່ານີ້ໄດ້ຢ່າງໃດ? ຢ່າໃຫ້ເປັນເຊັ່ນນັ້ນເລຍ. ຂ້າພະເຈົ້າຖືວ່າຄວາມລອດຂອງຄົນເຫຼົ່ານີ້ສຳຄັນກວ່າຮ່າງກາຍທີ່ໜ້າເວດທະນານີ້ເຊິ່ງດຽວນີ້ຖືກກຳ(ໜົດ/ນັດ)ໃຫ້(ຕ້ອງ)ຕາຍ.” ຈາກນັ້ນມີຄົນຖອດຊຸດປະຈຳຕຳແໜ່ງອອກຈາກຮັສ, ໃນຂະນະທີ່ຖອດອອກແຕ່ລະຊິ້ນນັ້ນມີບາດຫຼວງຊັ້ນໃຫຍ່ສາບແຊ່ງເພິ່ນ. ໃນທີ່ສຸດ “ພວກເຂົາເອົາໝວກກະດາດໃນຮູບຊົງປີລະມິດສູງ(ຊຸບ/ສວມ)ໃສ່ຫົວຂອງ(ຮັສ/ເພິ່ນ). (ໃນ/ເທິງ/ບົນ)ໝວກນັ້ນມີຮູ້ປີສາດທີ່ເປັນຕາຢ້ານ ແລະມີການຂຽນຄຳວ່າ “(ຈອມນອກຮີດ/ຜູ້ນອກຮີດຕົວ(ເອກ/ໂຍງ/ເອ້///)” ໄວ້ຂ້າງໜ້າໂດຍໃສ່ອັກສອນໃຫຍ່. ຮັສກ່າວວ່າ, ‘ໂອພຣະເຢຊູເຈົ້າ ຂ້າພະເຈົ້າມີຄວາມຍິນດີຫຼາຍທີ່ໄດ້ໃສ່ມົງກຸດ(ບັດສີ/ອັບປະຍົດ/ອົດສີ/ອັນໜ້າອັບອາຍ///)ນີ້ເພື່ອພຣະອົງ, ເພາະພຣະອົງຊົງໃສ່ມົງກຸດໜາມເພື່ອຂ້າພະເຈົ້າ.’” {GC 108.4}</w:t>
      </w:r>
    </w:p>
    <w:p w:rsidR="00000000" w:rsidDel="00000000" w:rsidP="00000000" w:rsidRDefault="00000000" w:rsidRPr="00000000" w14:paraId="0000003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ເມື່ອການແຕ່ງກາຍຮຽບຮ້າຍແລ້ວ “ຝ່າຍພວກບາດຫຼວງກ່າວວ່າ, ‘ບັດນີ້ພວກເຮົາຂໍມອບຈິດວິນຍານຂອງເຈົ້າໃຫ້ພະຍາມານ.’ ແລ້ວຈອນ ຮັສ(ແຫງນ/ເງີຍ)ໜ້າຂຶ້ນຫາຟັ້າສະຫວັນ ແລະກ່າວວ່າ, ‘ສ່ວນຂ້າພະເຈົ້ານັ້ນ ຂໍມອບວິນຍານຈິດໄວ້ໃນພຣະຫັດຂອງພຣະເຢຊູເຈົ້າ ເພາະພຣະອົງຊົງໄຖ່(ຂ້ານ້ອຍ//also in the prayer above)ແລ້ວ.’” (ໄວລີ, ເຫຼັ້ມ 3, ບົດ. 7). {GC 109.1}</w:t>
      </w:r>
    </w:p>
    <w:p w:rsidR="00000000" w:rsidDel="00000000" w:rsidP="00000000" w:rsidRDefault="00000000" w:rsidRPr="00000000" w14:paraId="0000003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##ຖືກຂ້າຕາຍຍ້ອນຄວາມເຊື່ອ</w:t>
      </w:r>
    </w:p>
    <w:p w:rsidR="00000000" w:rsidDel="00000000" w:rsidP="00000000" w:rsidRDefault="00000000" w:rsidRPr="00000000" w14:paraId="0000003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ຈາກນີ້ຮັສຖືກມອບໄວ້ໃນມືຂອງເຈົ້າໜ້າທີ່ຝ່າຍປົກຄອງ ແລະພວກເຂົານຳເພິ່ນໄປຍັງແດນປະຫານ. ຄົນທີ່ແຫ່ກັນໄປນັ້ນມີຈຳນວນຫຼວງຫຼາຍ, ມີຄົນຖືກອາວຸດຫຼາຍຮ້ອຍຄົນ, ພວກບາດຫຼວງນ້ອງໃຫຍ່, ແລະຊາວເມືອງຄອນສະຕັນ. ເມື່ອຮັສຖືກມັດໄວ້ກັບເສົາ ແລະກ່ອນທີ່ຈະຈູດໄຟເພື່ອປະຫານຊີວິດເພິ່ນ, ມີຄົນຂໍຮ້ອງໃຫ້ເພິ່ນຊ່ວຍຕົວເອົງໃຫ້ພົ້ນດ້ວຍການຍອມປະຕິເສດຄຳທີ່ສອນຜິດ. ຮັສຕອບວ່າ, “ຈະໃຫ້ຂ້າພະເຈົ້າປະຕິເສດຄຳສອນຜິດເລື່ອງໃດແດ? ຂ້າພະເຈົ້າບໍ່ຮູ້ວ່າມີຄຳສອນອັນໃດຂອງຂ້າພະເຈົ້າທີ່ມີຄວາມຜິດ. ຂໍໃຫ້ພຣະເຈົ້າຊົງເປັນພະຍານວ່າ ທຸກສິ່ງທຸກຢ່າງທີ່ຂ້າພະເຈົ້າໄດ້ຂຽນໄວ້ ແລະໄດ້ເທດສະໜາປະກາດນັ້ນ ລ້ວນແຕ່ເຮັດໄປໂດຍມີເປົ້າປະສົງເພື່ອຊ່ວຍຄົນໃຫ້ລອດພົ້ນຈາກຄວາມບາບ ແລະຄວາມພິນາດ. ສະນັ້ນຂ້າພະເຈົ້າຍິດີຫຼາຍທີ່ຈະຢືນຢັນເຖິງຄວາມຈິງທີ່ຂ້າພະເຈົ້າໄດ້ຂຽນ ແລະປະກາດນັ້ນດ້ວຍເລືອດ(ຂອງຂ້າພະເຈົ້າ).” (ໄວລີ, ເຫຼັ້ມ 3, ບົດ. 7). ພໍແປວໄຟລຸກຢູ່ລອບຕົວເພິ່ນ, ຮັສເລີ່ມຮ້ອງແພງວ່າ, “ພຣະເຢຊູບຸດຂອງດາວິດເຈົ້າຂາ, ຂໍຊົງເມດຕາຂ້ານ້ອຍແດ່ທ້ອນ.” ເພິ່ນຍັງຄົງຮ້ອງແພງເຊັ່ນຈົນກວ່າສຽງຂອງເພິ່ນ(ງຽບ/ມິດ/ມອດ)ໄປຕະຫຼອດການ. {GC 109.2}</w:t>
      </w:r>
    </w:p>
    <w:p w:rsidR="00000000" w:rsidDel="00000000" w:rsidP="00000000" w:rsidRDefault="00000000" w:rsidRPr="00000000" w14:paraId="0000004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ແມ່ນແຕ່ພວກສັດຕູ(ຮູ້ສຶກ)(ປະທັບໃຈ/ຕົກຕະລຶງ)ກັບຄວາມກ້າຫານຂອງເພິ່ນ. ມີຄົນທີ່ສະໜັບສະໜູນສັນຕະປາປາຢ່າງກະຕືລືລົ້ນຄົນອື່ນບັນຍາຍເຖິງການສະຫຼະຊີວິດເພື່ອຄວາມເຊື່ອຂອງຮັສ ແລະເຈໂຣມທີ່ເສຍຊີວິດຫຼັງຈາກຮັສບໍ່ໂດນວ່າ, “ທັງສອງຄົນຮັກສາສະຕິເມື່ອເຂົ້າໃກ້ເວລາຕາຍ. ພວກເຂົາຕຽມຕົວສຳລັບໄຟປະຫານເໝືອນກຳລັງຕຽມຕົວໄປກິນລ້ຽງໃນງານດອງ. ພວກເຂົາບໍ່ໄດ້ຮ້ອງໂອດໂອຍຍ້ອນຄວາມເຈັບ. ເມື່ອແປວໄຟລຸກໄໝ້ຢູ່ ພວກເຂົາເລີ່ມຮ້ອງແພງສັນເສີນພຣະເຈົ້າ ແລະຍັງຄົງຮ້ອງຢູ່ທ່າມກາງຄວາມແຮງກ້າຂອງໄຟນັ້ນ.” (ໄວລີ, ເຫຼັ້ມ 3, ບົດ. 7). {GC 109.3}</w:t>
      </w:r>
    </w:p>
    <w:p w:rsidR="00000000" w:rsidDel="00000000" w:rsidP="00000000" w:rsidRDefault="00000000" w:rsidRPr="00000000" w14:paraId="0000004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ເມື່ອຮ້າງກາຍຂອງຮັສຖືກເຜົາໄຟຈົນໝົດ ຝຸ່ນກະດູກຂອງເພິ່ນພ້ອມດ້ວຍດິນທີ່ຮອງຮັບເອົາເຖົ້າຖ່ານນັ້ນຖືກ(ຮວບຮວມ)ໄວ້ ແລະຖືກໂຍນເຂົ້າໄປໃນແມ່ນ້ຳ(ໄຣນ໌/ຣີນ) ແລະຖືກພັດພາໄປມະຫາສະມຸດ. ຄົນທັງຫຼາຍທີ່ກົດຂີ່ຂົ່ມເຫັງຮັສ ຄິດວ່າພວກເຂົາໄດ້ຖອນຮາກເຫງົ້າຄວາມຈິງທີ່ເພິ່ນສອນອອກຈົດໝົດ, ແຕ່ກໍບໍ່ໄດ້ເປັນຢ່າງນັ້ນ. ພວກເຂົາບໍ່ຄາກຝັນວ່າ ຝຸ່ນກະດູກທີ່ຖືກພັດລົງທະເລໃນມື້ນັ້ນ ເປັນດັ່ງເມັດພືດທີ່ຖືກຫວ່ານອອກໄປຍັງປະເທດທັງຫຼາຍໃນໂລກ, ແລະໃນດິນແດນທີ່ຍັງບໍ່ໄດ້ຄົ້ນພົບນັ້ນຈະງອກຂຶ້ນ ແລະໃຫ້ຜົນຢ່າງອຸດົມສົມບູນທີ່ເປັນພະຍານຝ່າຍຄວາມຈິງ. ສຽງທີ່ກ່າວໄວ້ໃນສະພາແຫ່ງເມືອງຄອນສະຕັນຈະກ້ອງກັງວານໄປໃນທຸກຍຸກສະໄໝ(ທີ່ຕາມມາ/ຕໍ່ຈາກນັ້ນ). ຮັສບໍ່ຢູ່ແລ້ວ, ແຕ່ຄວາມຈິງທີ່ເພິ່ນປະກາດດ້ວຍການສະຫຼະຊີວິດນັ້ນຈະບໍ່ມີວັນພິນາດ. ແບບຢ່າງຄວາມເຊື່ອ ແລະຄວາມຈົງຮັກພັກດີຂອງເພິ່ນເປັນກຳລັງໃຈໃຫ້ຄົນຈຳນວນຫຼວງຫຼາຍ(ຢືນຢັດ/ຢືນຢ່າງໝັ້ນຄົງ)ຢູ່ຝ່າຍຄວາມຈິງ ໃນຂະນະທີ່ຕ້ອງຜະເຊີນໜ້າກັບການຖືກທໍລະມານ ແລະຄວາມຕາຍ. ການປະຫານຊີວິດຮັສນັ້ນໄດ້ສະແດງໃຫ້ຄົນທັງໂລກຮູ້ເຖິງຄວາມທາລຸນໂຫດຫ້ຽມຂອງໂຣມ. ສັດຕູຂອງຄວາມຈິງບໍ່ຄາດຄິດເລຍວ່າ ພວກເຂົາກຳລັງສະນັບສະໜູນອຸດົມການທີ່ພວກເຂົາພະຍາຍາມທຳລາຍໂດຍບໍ່ສຳເລັດ. {GC 110.1}</w:t>
      </w:r>
    </w:p>
    <w:p w:rsidR="00000000" w:rsidDel="00000000" w:rsidP="00000000" w:rsidRDefault="00000000" w:rsidRPr="00000000" w14:paraId="0000004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##ເຈໂຣມແພ້ການທົດລອງ</w:t>
      </w:r>
    </w:p>
    <w:p w:rsidR="00000000" w:rsidDel="00000000" w:rsidP="00000000" w:rsidRDefault="00000000" w:rsidRPr="00000000" w14:paraId="0000004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ແລ້ວຍັງມີເສົາຕົ້ນໃໝ່ປັກໄວ້ໃນແດນປະຫານທີ່ເມືອງຄອນສະຕັນ. ເລືອກຂອງອີກຄົນໜຶ່ງໜຶ່ງຈະຕ້ອງຫຼັ່ງໄຫຼເພື່ອເປັນພະຍານຝ່າຍຄວາມຈິງ. ຕອນທີ່ຮັສອອກເດີນທາງໄປຍັງສະພານັ້ນ ເຈໂຣມໄດ້ອຳລາເພິ່ນໂດຍແນະນຳໃຫ້ມີຄວາສມກ້າຫານເຂ້ມແຂງ ແລະກ່າວວ່າຖ້າເພິ່ນຕົກຢູ່ໃນອັນຕະລາຍຕົນຈະແລ່ນໄປຊ່ວຍ. ພໍໄດ້ຍິນວ່າຮັສຜູ້ເປັນນັກປະຕິຮູບນັ້ນຖືກຂັງຄຸກ, ເຈໂຣມຜູ້ເປັນລູກສິດທີ່ຊື່ສັດໄດ້ອອກເດີນທາງໄປເມືອງຄັນສະຕັນທັນທີເພື່ອຮັກສາຄຳທີ່ສັນໄວ້. ແຕ່ລາວບໍ່ມີໃບຮັບຮອງຄວາມປອດໄພ ແລະບໍ່ມີຄົນອື່ນເດີນທາງດ້ວຍກັບລາວແມ່ນແຕ່ຄົນດຽວ. ເມື່ອໄປເຖິງເມືອງລາວເຫັນວ່າຕົນເອງກໍຕົກຢູ່ໃນອັນຕະລາຍ ແລະບໍ່ມີສິ່ງໃດທີ່ຈະເຮັດໄດ້ເພື່ອຊ່ວຍຊີວິດຂອງຮັສໄດ້. ລາວຈຶ່ງໜີອອກຈາກເມືອງ ແຕ່ຖືກຈັບກຸ່ມໃນຂະນະທີ່ເດີນທາງກັບບ້ານ. ລາວຖືກມັດໂສ້ ແລະຖືກທະຫານກຸ່ມໜຶ່ງນຳພາລາວກັບເຂົ້າເມືອງ. ຄັ້ງທຳອິດທີ່ລາວຖືກນຳໄປຕໍ່ໜັ້າສະພານັ້ນ ເມື່ອລາວພະຍາຍາມຕອບຂໍ້ກ່າວຫາ ມີຄົນຮ້ອງຕະໂກນ(ກົບສຽງຂອງລາວ)ວ່າ, “ເຜົາມັນໃຫ້ຕາຍ! ເຜົາມັນໃຫ້ຕາຍເສຍ!” (ບອນໂຊດ, ເຫຼັ້ມ 1, ໜ້າ 234). ລາວຖືກຂັງໄວ້ໃນຮ້ອງໃຕ້ດິນ, ຖືກມັດໂສ້ໃນທ່ານັ້ງທີ່ທໍລະມານຫຼາຍ, ແລະມີແຕ່ເຂົ້າຈີ່ກັບນ້ຳໃຫ້ກິນເທົ່ານັ້ນ. ຫຼັງຈາກຖືກຂັງຢ່າງທໍລະມານຫຼາຍເດືອນ ເຈໂຣມເຈັບປ່ວຍໃກ້ຕາຍ. ຝາຍພວກສັດຕູຢ້ານວ່າລາວຈະຫຼຸດມືພວກເຂົາໄປໄດ້ ຈຶ່ງເບົາມືລະດັບໜຶ່ງ ເຖິງແມ່ນວ່າລາວຍັງຖືກຂັງຢູ່ໃຫ້ຄົບປີ. {GC 110.2}</w:t>
      </w:r>
    </w:p>
    <w:p w:rsidR="00000000" w:rsidDel="00000000" w:rsidP="00000000" w:rsidRDefault="00000000" w:rsidRPr="00000000" w14:paraId="0000004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ຄວາມຕາຍຂອງຮັສບໍ່ໄດ້ຜົນຕາມຄວາມຄາດຫວັງຂອງພວກທີ່ສະນັບສະໜູນສັນຕະປາປາ. ການທີ່ພວກເຂົາລະເມີດໃບຮັບຮອງຄວາມປອດໄພເຮັດໃຫ້ປະຊາຊົນເກີດຄວາມໂກດຮ້າຍ ເໝືອນພາຍຸຮ້າຍໄດ້ກໍຕົວຂຶ້ນ. ສະນັ້ນສະພາຈຶ່ງໝຸ້ງໝັ້ນທີ່ຈະໃຫ້ເຈໂຣມຖອນຄຳສອນ ຖ້າເປັນໄປໄດ້ ເພາະຈະເປັນຫົນທາງທີ່ປອດໄພກວ່າການປະຫານຊີວິດລາວດ້ວຍການເຜົາໄຟ. ເຈໂຣມຖືກນຳພາຕໍ່ໜ້າປະຊຸມສະພາ ແລະຖືກສັ່ງໃຫ້ເລືອກລະຫວ່າງການປະຕິເສດຄວາມເຊື່ອ ແລະການຖືກປະຫານດ້ວຍການເຜົາໄຟ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(ທັງເປັນ)</w:t>
      </w: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. ຖ້າຫາກວ່າລາວມີໂອກາດເລືອກຄວາມຕາຍເມື່ອເລີ່ມຕົ້ນການຖືກຄຸມຂັງນັ້ນກໍຄົງຖືວ່າເປັນຄວາມເມດຕາເມື່ອທຽບກັບຄວາມທຸກທໍລະມານຢ່າງແສນສາຫັດທີ່ຜ່ານມາ. ແຕ່ບັດນີ້ມີຫຼາຍສິ່ງຫຼາຍຢ່າງທີ່ບັນທອນກຳລັງຂອງເພິ່ນເຊັ່ນ: ຄວາມປ່ວຍໄຂ້, ສະພາບທີ່ໂຫດຮ້າຍຂອງຫ້ອງຂັງ, ການແບກທຸກທີ່ບໍ່ຮູ້ວ່າຈະເກີດຫຍັງຂຶ້ນ, ການຖືກຕັດຂາດໄປຈາກພີ່ນ້ອງ, ແລະຄວາມທໍ້ຖອຍທີ່ຕາມມາຈາກການຕາຍຂອງຮັສ. ເຈໂຣມຈຶ່ງໝົດຄວາມອົດທົນ ແລະຍອມເຮັດຕາມສັ່ງຂອງສະພາ. ລາວປະຕິຍານຕົນວ່າຈະຍຶດຖືຄຳສອນຂອງຄຣິສຕະຈັກໂຣມັນ(ຄາທໍລິກ) ແລະຈະຍອມຮັບມະຕິຂອງສະພາທີ່(ກ່າວໂທດ/ປະນາມ)ຄຳສອນຂອງທ່ານໄວຄຼິບ ແລະຈອນ ຮັສ ແຕ່ຈະຍົກເວັ້ນ “ຫຼັກຄວາມອັນບໍລິສຸດ” ທີ່ພວກເຂົາສອນ. (ບອນໂຊດ, ເຫຼັ້ມ. 2, ໜ້າ. 141). {GC 111.1}</w:t>
      </w:r>
    </w:p>
    <w:p w:rsidR="00000000" w:rsidDel="00000000" w:rsidP="00000000" w:rsidRDefault="00000000" w:rsidRPr="00000000" w14:paraId="0000004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ເຈໂຣມເລືອກທາງງ່າຍ ໂດຍຫວັງວ່າຈະຊ່ວຍດັງສຽງຈິດສຳນຶກຜິດຊອບ ແລະຈະຊ່ວຍໃຫ້ລາວພົ້ນຄວາມຕາຍ. ແຕ່ເມື່ອກັບໄປຢູ່ຄົນດຽວໃນຫ້ອງຂັງ ລາວສາມາດເຫັນຢ່າງແຈ່ມແຈ້ງຂຶ້ນວ່າ ຕົນໄດ້ເຮັດສິ່ງໃດລົງໄປ ໂດຍປຽບທຽບຄວາມກ້າຫານ ແລະຄວາມສັດຊື່ຂອງຮັສ ກັບຕົນເອງທີ່ປະຕິເສດຄວາມຈິງ ແລະຄິດເຖິງພຣະເຢຊູຄຣິສຜູ້ຊົງເປັນພຣະອາຈານຂອງລາວ ທີ່ລາວໄດ້ປະຕິຍານຕົນທີ່ຈະຮັບໃຊ້ພຣະອົງ. ພຣະອົງຍອມສິ້ນພຣະຊົນເທິງໄມ້ກາງແຂນເພື່ອລາວ. ກ່ອນທີ່ໄດ້ປະຕິເສດຄວາມເຊື່ອ ເຈໂຣມເຄີຍໄດ້ຮິບກຳລັງໃຈທີ່ຈະທົນຕໍ່ຄວາມທຸກຕ່າງໆ ເພາະຄິດວ່າກຳລັງເຮັດໃນສິ່ງທີ່ພຣະເຈົ້າພໍພຣະໄທ. ແຕ່ບັດນີ້ມີແຕ່ຄວາມເສີຍໃຈ ແລະຄວາມສົງໃສທີ່ທໍລະມານຄວາມຄິດຂອງລາວຢູ່. ລາວຮູ້ຈະຕ້ອງມີການຖອນຄຳສອນອີກ, ຈະຕ້ອງມີການປະຕິເສດຄວາມເຊື່ອອີກກ່ອນທີ່ຄຣິສຕະຈັກໂຣມຈະຍອມໃຫ້ລາວຢູ່ຍັງສະຫວົບສັນຕິ. ຫົນທາງທີ່ລາວກ້າວລົງໄປເດີນຢູ່ນັ້ນຈະຈົບລົງດ້ວຍການທີ່ຕ້ອງປະຕິເສດຄວາມຈິງຢ່າງສິ້ນເຊິງ. ເຈໂຣມຈຶ່ງຕັດສິນໃຈຢ່າງເດັດດຽວແນ່ວແນ່ວ່າ ຈະບໍ່ປະຕິເສດອົງພຣະຜູ້ເປັນເຈົ້າຂອງຕົນເພື້ອພົ້ນທຸກໃນໄລຍະເວລາສັ້ນໆ. {GC 111.2}</w:t>
      </w:r>
    </w:p>
    <w:p w:rsidR="00000000" w:rsidDel="00000000" w:rsidP="00000000" w:rsidRDefault="00000000" w:rsidRPr="00000000" w14:paraId="0000004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##ຖອນຄືນຄຳປະຕິເສດ</w:t>
      </w:r>
    </w:p>
    <w:p w:rsidR="00000000" w:rsidDel="00000000" w:rsidP="00000000" w:rsidRDefault="00000000" w:rsidRPr="00000000" w14:paraId="0000004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ໃນບໍ່ຊ້າລາວຖືກນຳ(ໄປ/ມາ)ຕໍ່ໜ້າປະຊຸມສະພາ. ຄະນະຜູ້ພິພາກສາບໍ່ພໍໃຈ(ກັບ/ໃນ)ການຍິນຍອມຂອງລາວ. ການຕາຍຂອງຮັສໄດ້(ປຸກ/ຍົ່ວນ້ຳລາຍ)ໃຫ້ພວກເຂົາມີຄວາມກະຫາຍເລືອດ, ພວກເຂົາຈຶ່ງຕ້ອງການ(ເຢື່ອ/ເຫຍື່ອ)ຄົນໃໝ່. ການຍອມປະຕິເສດຄວາມຈິງຢ່າງສິ້ນເຊິງໂດຍບໍ່ມີເງື່ອນໄຊເປັນວິທີດ່ຽວທີ່ເຈໂຣມຈະຮັກສາຊີວິດເອົາໄວ້ໄດ້. ແຕ່ເຈໂຣມຕັ້ງໃຈທີ່ຈະຍືນຍັນເຖິງຄວາມເຊື່ອຖືຂອງລາວໂດຍການຍອມໃຫ້ຖືກປະຫານດ້ວຍການເຜົາໄຟ. {GC 112.1}</w:t>
      </w:r>
    </w:p>
    <w:p w:rsidR="00000000" w:rsidDel="00000000" w:rsidP="00000000" w:rsidRDefault="00000000" w:rsidRPr="00000000" w14:paraId="0000004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ເຈໂຣມປະຕິເສດຄຳປະຕິເສດຂອງລາວເອງ ແລະຖອນຄືນຄຳຖອນຄືນຂອງຕົນ. ແລ້ວໃນຖານະຄົນໃກ້ຕາຍ ລາວຂໍຮ້ອງໃຫ້ມີໂອກາດກ່າວປົກປ້ອງຕົນເອງ. ພວກຜູ້ນຳຄຣິສຕະຈັກຢ້ານຜົນຂອງຄຳເວົ້າຂອງລາວ ຈຶ່ງຮຽກຮ້ອງໃຫ້ລາວພຽງແຕ່ຕອບວ່າ ຂໍ້ກ່າວຫາທີ່ຟ້ອງລາວນັ້ນແມ່ນຄວາມຈິງຫຼືບໍ່. ເຈໂຣມ(ທັກທ້ວງ/ປະທ້ວງ)ວ່າການຮຽກຮ້ອງນັ້ນໂຫດຮ້າຍບໍ່ເປັນທຳໂດຍກ່າວວ່າ, “ພວກທ່ານໄດ້ຂັງ(ຂ້າພະເຈົ້າ)ສາມຮ້າຍສີ່ສິບວັນໃນຫ້ອງຂັງທີ່ເປັນແຕ່ຢ້ານແທ້, ທ່າມກາງຂອງເສີຍ, ຄວາມຂີ້ຫຼຽດ, ແລະຄວາມເໝັນເນົ່າ ໃຫ້ທົນໃນສະພາບທີ່ຂາດແຄນທຸກຢ່າງ ແລ້ວກໍນຳ(ຂ້ານ້ອຍ)ອອກມາຕໍ່ໜ້າພວກທ່ານ ແລະປະຕິເສດບໍ່ຟັງຂ້າພະເຈົ້າ ແຕ່ຫັນໄປຟັງພວກສັດຕູທີ່ຮ້າຍກາດຂອງ(ຂ້າພະເຈົ້າ)ແທນ...ທ່ານພວກທ່ານມີປັນຍາແທ້ ແລະເປັນແສງສະຫວ່າງໃຫ້ຊາວໂລກຈິງ ຈົ່ງລະວັງຕົວໄວ້ຢ່າໄດ້ເຮັດບາບຕໍ່(ກະບວນ)ຄວາມຍຸຕິທຳ. ສ່ວນຂ້າພະເຈົ້ານັ້ນ ຂ້າພະເຈົ້າເປັນພຽງມະນຸດທີ່ອ່ອນແອຄົນໜຶ່ງ. ຊີວິດຂອງຂ້າພະເຈົ້າບໍ່ສຳຄັນຫຼາຍ. ສະນັ້ນເມື່ອຂ້າພະເຈົ້າຂໍຮ້ອງພວກທ່ານໃຫ້ຕັດສິນຢ່າງເປັນທຳນັ້ນ ຂ້າພະເຈົ້າເວົ້າເພື່ອພວກທ່ານຫຼາຍກວ່າທີ່ຈະເວົ້າເພື່ອຕົນເອງ.” (ບອນໂຊດ, ເຫຼັ້ມ 2, ໜ້າ. 146, 147). {GC 112.2}</w:t>
      </w:r>
    </w:p>
    <w:p w:rsidR="00000000" w:rsidDel="00000000" w:rsidP="00000000" w:rsidRDefault="00000000" w:rsidRPr="00000000" w14:paraId="0000004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ໃນທີ່ສຸດພວກເຂົາກໍຍອມໃຫ້ເຈໂຣມເວົ້າ. ທ່ານຄຸກເຂົ່າລົງຕໍ່ໜ້າຄະນະຜູ້ພິພາກສາ ແລະອະທິຖານຂໍໃຫ້ພຣະວິນຍານຂອງພຣະເຈົ້າຊົງ(ຄຸມຄອງ/ຄວບຄຸມ)ຄວາມຄິດ ແລະຄຳເວົ້າຂອງຕົນ ເພື່ອລາວຈະບໍ່ເວົ້າໃນສິ່ງທີ່ຂັດຕໍ່ຄວາມຈິງ ຫຼືກ່າວຄຳທີ່ບໍ່ສົມກຽດພຣະເຢຊູຜູ້ຊົງເປັນພຣະອາຈານຂອງລາວ. ໃນວັນນັ້ນພຣະສັນຍາຂອງພຣະເຈົ້າໄດ້ສຳເລັດທີ່ພຣະອົງຊົງກ່າວໄວ້ກັບພວກສາວົກລຸ່ນທຳອິດວ່າ, “ພວກເຈົ້າຈະຖືກລາກດຶງນຳຕົວຂຶ້ນໄປຢູ່ຕໍ່ໜ້າບັນດາຜູ້ມີອຳນາດ ແລະບັນດາກະສັດເພາະເຫັນແກ່ເຮົາ...ເມື່ອພວກເຂົາຈັບກຸມພວກເຈົ້າຂຶ້ນໄປນັ້ນ ຢ່າຄິດກະວົນກະວາຍເລີຍວ່າ ພວກເຈົ້າຈະເວົ້າຫວັງແດ່ ຫຼືຈະເວົ້າແນວໃດ, ເມື່ອເຖິງເວລານັ້ນ ພວກເຈົ້າຈະໄດ້ຮັບຖ້ອຍຄຳທີ່ພວກເຈົ້າຂະເວົ້າ ເພາະຖ້ອຍຄຳທີ່ພວກເຈົ້າຈະເວົ້ານັ້ນ ຈະບໍ່ມາຈາກພວກເຈົ້າເອງ, ແຕ່ແມ່ນພຣະວິນຍານຈາກພຣະບິດາຂອງພວກເຈົ້າທີ່ຈະເປັນຜູ້ກ່າວໃນພວກເຈົ້າ.” (ມັດທາຍ 10:18–20). {GC 112.3}</w:t>
      </w:r>
    </w:p>
    <w:p w:rsidR="00000000" w:rsidDel="00000000" w:rsidP="00000000" w:rsidRDefault="00000000" w:rsidRPr="00000000" w14:paraId="0000004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ພວກສັດຕູຂອງເຈໂຣມທັງຕົກຕະລຶງ (ແລະ/ທັງ)ປະທັບໃຈກັບຖ້ອຍຄຳຂອງລາວ. ລາວຖືກຂັງໃນຫ້ອງໃຕ້ດິນເປັນເວລາໜຶ່ງປີ. ຢ່າວ່າບໍ່ມີໂອກາດອ່ານ ເພາະວ່າລາວບໍ່ສາມາດເບິ່ງເຫັນໄດ້ເລີຍ. ລາວຢູ່ໃນສະພາບທີ່ຕ້ອງທົນທຸກທໍລະມານຢ່າງເຈັບປວດທັງກາຍ ແລະໃຈ. ແຕ່ຖ້ອຍຄຳຂອງລາວມີເຫດຜົນທີ່ແຈ່ມແຈ້ງ ແລະມີພະລັງເໝືອນກັບວ່າ ລາວໄດ້ສຶກສາຕະຫຼອດປີໂດຍບໍ່ມີສິ່ງໃດລົບກວນເລີຍ. ເຈໂຣມຍົກຕົວຢ່າງໃຫ້ຄົນທີ່ກຳລັງຟັງລາວເຖິງຜູ້ບໍລິສຸດໃນອະດີດໃນແຕ່ລະສະໄໝທີ່ຖືກຜູ້ພິພາກສາຕັດສິນລົງໂທດຢ່າງບໍ່ເປັນທຳ. ໃນເກືອບທຸກຊົ່ວອາຍຸຄົນມີຄົນທີ່ພະຍາຍາມຍົກລະດັບປະຊາຊົນໃນສະໄໝຂອງພວກເຂົາ ແຕ່ຖືກສັງຄົມປະນາມ ແລະຂັບໄລ່ໃສ່ສົ່ງ ເຊິ່ງໃນຍຸກສະໄໝຕໍ່ມາກໍປະກົດວ່າຄົນເຫຼົ່ານັ້ນສົມຄວນໄດ້ຮັບກຽດ. ພຣະຄຣິສເອງກໍຖືກສານອະທຳພິພາກສາລົງໂທດໃນຖານະຜູ້ເຮັດຜິດ. {GC 112.4}</w:t>
      </w:r>
    </w:p>
    <w:p w:rsidR="00000000" w:rsidDel="00000000" w:rsidP="00000000" w:rsidRDefault="00000000" w:rsidRPr="00000000" w14:paraId="0000004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ເມື່ອເຈໂຣມໄດ້ປະຕິເສດຄວາມເຊື່ອນັ້ນ ລາວໄດ້ຍອມຮັບວ່າຄຳຕັດສິນໂທດຂອງຮັສຖືກຕ້ອງ, ຄາວນີ້ລາວປະກາດຄຳສາລະພາບກັບໃຈ ແລະເປັນພະຍານວ່າ ຮັສເປັນຄົນບໍລິສຸດບໍ່ມີຄວາມຜິດ ໂດຍກ່າວວ່າ, “ຂ້າພະເຈົ້າຮູ້ຈັກເພິ່ນຕັ້ງແຕ່ເພິ່ນຍັງເປັນເດັກນ້ອຍ. ເພິ່ນເປັນຄົນທີ່ຍອດຢ້ຽມທີ່ສຸດຄົນໜຶ່ງ ແຕ່ຖືກຕັດສິນລົງໂທດເທິງແມ່ງວ່າເພິ່ນບໍ່ມີຄວາມຜິດ...ຂ້າພະເຈົ້າເອງກໍພ້ອມຕາຍດ້ວຍຄົນໜຶ່ງ, ຈະບໍ່ຜະເຊີນໜ້າກັບຄວາມທຸກທໍລະມານທີ່ພວກສັດຕູ ແລະພະຍານເທດໄດ້ຕຽມໄວ້ໂດຍບໍ່ຄິດຖອຍຫຼັງ. ໃນວັນຂ້າງໜ້າຄົນເຫຼົ່ານີ້ຈະຕ້ອງໃຫ້ການຕໍ່ອົງພຣະຜູ້ເປັນເຈົ້າໃນເລື່ອງທີ່ພວກເຂົາປັ້ນຂຶ້ນ ແລະບໍ່ມີສິ່ງໃດທີ່ຈະຫຼອກລວງພຣະເຈົ້າໄດ້.” (ບອນໂຊດ, ເຫຼັ້ມ 2, ໜ້າ 151). {GC 113.1}</w:t>
      </w:r>
    </w:p>
    <w:p w:rsidR="00000000" w:rsidDel="00000000" w:rsidP="00000000" w:rsidRDefault="00000000" w:rsidRPr="00000000" w14:paraId="0000005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ດ້ວຍໃຈທີ່ສຳນຶກຜິດທີ່ໄດ້ປະຕິເສດຄວາມຈິງເຈໂຣມຈຶ່ງກ່າວຕໍ່ອີກວ່າ, “ໃນທ່າມກາງຄວາມບາບທັງຫຼາຍທີ່ຂ້າພະເຈົ້າເຄີຍເຮັດຕັ້ງແຕ່ສະໄໝເປັນໜຸ່ມມານີ້ ບໍ່ມີຄວາມບາບອັນໃດທີ່ໜັກໃຈ ແລະທີ່ຂ້າພະເຈົ້າເສີຍໃຈທີ່ສຸດເທົ່າກັບຄວາມບາບທີ່ຂ້າພະເຈົ້າໄດ້ເຮັດໃນສະຖານທີ່ທີ່ຮ້າຍແຮງນີ້ ເມື່ອຂ້າພະເຈົ້າເຫັນດ້ວຍກັບຄຳຕັດສິນຊົ່ວທີ່ກ່າວໂທດທ່ານໄວຄຼິບ ແລະຈອນ ຮັສ ຜູ້ບໍລິສຸດທີ່ຖືກປະຫານຍ້ອນຄວາມເຊື່ອ. ຈອນ ຮັສເປັນທັງ ອາຈານ ແລະເປັນ(ມິດສະຫາຍ/ໝູ່ເພື່ອນ)ຂອງຂ້າພະເຈົ້າ.  ແມ່ນແລ້ວ! ຂ້າພະເຈົ້າຂໍສາລະພາບຈາກໃຈຈິງ ດ້ວຍຄວາມຮູ້ສຶກຂີ້ຫຼ້ຽດກັບຕົນໂຕທີ່ຫວັນໄຫວຢ່າງເປັນຕາຊັງ ແລະກ່າວປະນາມຄຳສອນຂອງທ່ານທັງສອງເພາະວ່າຢ້ານຕາຍ. ຂ້າພະເຈົ້າຈຶ່ງຂໍຂາບທູນວິງວອນ... ຂໍໃຫ້ພຣະເຈົ້າຜູ້ຊົງຣິດທານຸພາບສູງສຸດຊົງອະໄພຄວາມຜິດບາບຂອງ(ຂ້ານ້ອຍ)ດ້ວຍ(ເທາະ) ໂດຍສະເພາະຢ່າງຍິ່ງແມ່ນຄວາມບາບນີ້ທີ່ຊົ່ວຮ້າຍທີ່ສຸດ.” ແລ້ວລາວກໍຊີ້ໜ້າຄະນະຜູ້ພິພາກສາຂະນະທີ່ກ່າວຢ່າວໜັກແນ່ນວ່າ, “ພວກເຈົ້າຕັດສິນລົງໂທດທ່ານໄວຄຼິບ ແລະຈອນ ຮັສ ບໍ່ແມ່ນຍ້ອນຄົນສອນຂອງພວກເຂົາກະທົບຕໍ່ຫຼັກຄຳສອນຂອງຄຣິສຕະຈັກ ແຕ່ຍ້ອນວ່າພວກເຂົາຕຳໜິຂ່າວການກະທຳທີ່ໜ້າອັບອາຍຂອງພວກອາຈານສອນສາສະໜາ ແລະປະນາມຄວາມຍິງທະນົງຕົນ ແລະຄວາມບາບຊົ່ວຂອງພວກບາດຫຼວງ ແລະຜູ້ນຳຄຣິສຕະຈັກ. ທຸກສິ່ງທີ່ພວກເຂົາຍືນຍັ້ນນັ້ນລ້ວນແຕ່ປະຕິເສດບໍ່ໄດ້ ຂ້າພະເຈົ້າຈຶ່ງຄິດ ແລະປະກາດຕໍ່ຕ້ານສິ່ງເຫຼົ່ານີ້ເໝືອນພວກເຂົາ.” {GC 113.2}</w:t>
      </w:r>
    </w:p>
    <w:p w:rsidR="00000000" w:rsidDel="00000000" w:rsidP="00000000" w:rsidRDefault="00000000" w:rsidRPr="00000000" w14:paraId="0000005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ໃນຂະນະທີ່ເຈໂຣມຍັງກ່າວຖ້ອຍຄຳຢູ່ນັ້ນ ພວກຜູ້ນຳຄຣິສຕະຈັກຂັດຈັງຫວະ ຕ່າງຄົນຕ່າງຕົວສັ່ນດ້ວຍຄວາມໂກດຮ້າຍແລ້ວຮ້ອງສຽງດັງວ່າ, “ພວກເຮົາຕ້ອງການຫຼັກຖານອັນໃດອີກ? ພວກເຮົາໄດ້ເຫັນກັບຕາເອງວ່າ ນີ່ແມ່ນຄົນນອກຮີດທີ່ດື້ດ້ານທີ່ສຸດ!” {GC 114.1}</w:t>
      </w:r>
    </w:p>
    <w:p w:rsidR="00000000" w:rsidDel="00000000" w:rsidP="00000000" w:rsidRDefault="00000000" w:rsidRPr="00000000" w14:paraId="0000005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ເຈໂຣມບໍ່ສະທົກສະທ້ານແຕ່ຢ່າງໃດຕໍ່ພາຍຸທີ່ພັດຖະຫຼົ່ມຢູ່ນັ້ນ, ລາວກ່າວວ່າ, “ແມ່ນຫຍັງອີກ! ພວກທ່ານຄິດວ່າຂ້າພະເຈົ້າຢ້ານຕາຍຫຼື? ພວກທ່ານໄດ້ຂັງຂ້າພະເຈົ້າໃນຫ້ອງໃຕ້ດິນອັນເປັນຕາຢ້ານແທ້ຕະຫຼອດເວລາໜຶ່ງປີເຕັມ ເຊິ່ງເປັນ(ເຫດ)ທີ່ຮ້າຍແຮງກວ່າຄວາມຕາຍເສຍອີກ. ພວກທ່ານປະຕິບັດຕໍ່ຂ້າພະເຈົ້າດ້ວຍຄວາມໂຫດຮ້າຍຍິ່ງກວ່າຊາວມຸດສະລິມ, ຊາວຢິວ, ຫຼືຄົນທີ່ບໍ່ມີພຣະເຈົ້າ. ເນື້ອໜັງຂອງຂ້າພະເຈົ້າໄດ້ເນົ່າຈົນຫຼຸດອອກຈາກກະດູກໃນຂະນະທີ່ຂ້າພະເຈົາຍັງມີຊີວິດຢູ່. ແຕ່ຂ້າພະເຈົ້າບໍ່ຈົ່ມຫຍັງເລີຍ ເພາະການຄ່ຳຄວນບໍ່ເໝາະສົມກັບ(ລູກຜູ້ຊາຍ), ແຕ່ຂ້າພະເຈົ້າຕ້ອງປະກາດວ່າ ຂ້າພະເຈົ້າຕົກໃຈຢ້ານທີ່ພວກທ່ານໄດ້ເຮັດຄວາມປ່າເຖື່ອນເຊັ່ນນີ້ຕໍ່ຄຣິສຕຽນຄົນໜຶ່ງ. but I cannot but express my astonishment at such great barbarity toward a Christian.” (ບອນໂຊດ, ເຫຼັ້ມ 2, ໜ້າ. 151-153). {GC 114.2}</w:t>
      </w:r>
    </w:p>
    <w:p w:rsidR="00000000" w:rsidDel="00000000" w:rsidP="00000000" w:rsidRDefault="00000000" w:rsidRPr="00000000" w14:paraId="0000005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ແລ້ວພາຍຸຄວາມໂກດຮ້າຍກໍຖະຫຼົ່ມໃສ່ອີກຄັ້ງໜຶ່ງ ແລະມີຄົນຝ້າວນຳເຈໂຣມກັບໄປຂັງຕໍ່. ແຕ່ໃນຂະນະດຽວກັນມີບາງຄົນຮູ້ສຶກຊາບເຊິ່ງກັບຖ້ອຍຄຳຂອງລາວ, ພວກເຂົາຈຶ່ງພະຍາຍາມຊ່ວຍຊີວິດຂອງລາວເອົາໄວ້. ມີຜູ້ນຳຄຣິສຕະຈັກບາງຄົນໄປຢາມລາວ ແລະຂໍຮ້ອງໃຫ້ລາວຍອມຮັບຄຳສັ່ງຂອງປະຊຸມສະພາ. ພວກເຂົາສັນຍາວ່າໄດ້ໃຫ້ລັງວານທີ່ຍິ່ງໃຫຍ່ ຖ້າລາວເລີກຕໍ່ຕ້ານຄຣິສຕະຈັກໂຣມ. ແຕ່ເຈໂຣມຍັງຄົງຢືນຢັດຢ່າງໝັ້ນຄົງ ເໝືອນພຣະເຢຊູຄຣິສທີ່ຊົງຢືນຢັດເມື່ອຊາຕານສັນຍາທີ່ຈະໃຫ້ສະຫງ່າຣາສີຂອງໂລກໃຫ້ແກ່ພຣະອົງ. {GC 114.3}</w:t>
      </w:r>
    </w:p>
    <w:p w:rsidR="00000000" w:rsidDel="00000000" w:rsidP="00000000" w:rsidRDefault="00000000" w:rsidRPr="00000000" w14:paraId="0000005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##ຖືກປະຫານຍ້ອນເຊື່ອໃນພຣະຄຳພີ</w:t>
      </w:r>
    </w:p>
    <w:p w:rsidR="00000000" w:rsidDel="00000000" w:rsidP="00000000" w:rsidRDefault="00000000" w:rsidRPr="00000000" w14:paraId="0000005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ເຈໂຣມກ່າວວ່າ, “ຖ້າພິສູດຈາກພຣະຄຳພີອັນສັກສິດນັ້ນວ່າຂ້າພະເຈົ້າຜິດ ຂ້ອຍຈະຍອມຮັບຜິດ.” {GC 114.4}</w:t>
      </w:r>
    </w:p>
    <w:p w:rsidR="00000000" w:rsidDel="00000000" w:rsidP="00000000" w:rsidRDefault="00000000" w:rsidRPr="00000000" w14:paraId="00000058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ຜູ້ທີ່ມີລ່າໃຈລາວຄົນໜຶ່ງຕອບວ່າ “ຈະຕ້ອງພິສູດທຸກສິ່ງດ້ວຍພຣະຄຳພີຫລື? ມີຜູ້ໃດສາມາດເຂົ້າໃຈພຣະຄຳພີໄດ້ນອກຈາກທີ່ຄຣິສຕະຈັກຈະຊ່ວຍຕີຄວາມ?” {GC 114.5}</w:t>
      </w:r>
    </w:p>
    <w:p w:rsidR="00000000" w:rsidDel="00000000" w:rsidP="00000000" w:rsidRDefault="00000000" w:rsidRPr="00000000" w14:paraId="0000005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ເຈໂຣມກໍຕອບພວກເຂົາວ່າ, “ທຳນຽມຂອງມະນຸດໜ້າເລື່ອມໃສກວ່າຂ່າວປະເສີດຂອງພຣະຜູ້ຊ່ວຍໃຫ້ລອດຫຼື? ອາຈານໂປໂລບໍ່ໄດ້ຂໍຮ້ອງໃຫ້ຄົນຟັງທຳນຽມຂອງມະນຸດ ແຕ່ກ່າວວ່າ, ‘ຈົ່ງຄົ້ນພຣະຄຳພີ.’” {GC 114.6}</w:t>
      </w:r>
    </w:p>
    <w:p w:rsidR="00000000" w:rsidDel="00000000" w:rsidP="00000000" w:rsidRDefault="00000000" w:rsidRPr="00000000" w14:paraId="0000005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ຕົນນັ້ນຕອບວ່າ “ເຈົ້າເປັນຄົນນອກຮີດ! ຂ້ອຍຍອມຮັບຜິດທີ່ມາຂໍຮ້ອງເຈົ້າດົນເຊັ່ນນີ້, ຂ້ອຍເຫັນວ່າ ຜີມານກຳລັງໂດນໃຈເຈົ້າຢູ່.” (ໄວລີ, ເຫຼັ້ມ 3, ບົດ 10). {GC 114.7}</w:t>
      </w:r>
    </w:p>
    <w:p w:rsidR="00000000" w:rsidDel="00000000" w:rsidP="00000000" w:rsidRDefault="00000000" w:rsidRPr="00000000" w14:paraId="0000005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ໃນບໍ່ດົນຄຳຕັດສິນລົງໂທດເຈໂຣມກໍປະກາດອອກມາ. ລາວຖືກນຳອອກໄປຍັງບ່ອນດຽວກັນທີ່ຮັສຖືກປະຫານ. ຂະນະທີ່ເດີນທາງໄປນັ້ນລາວກໍຮ້ອງແພງ ໃບໜ້າສະຫວ່າງດ້ວຍສັນຕິສຸກ ແລະຄວາມຊົມຊື່ນຍິນດີ. ລາວຈ້ອງເບິ່ງທີ່ພຣະຄຣິສ ຄວາມຕາຍຈຶ່ງບໍ່ໜ້າກົວອີກແລ້ວ. ເມື່ອເພັດຊະຄາດກຳລັງຈະຈູດໄຟດ້ານຫຼັງລາວ, ເຈໂຣມເວົ້າວ່າ, “ມາຈູດໄຟຕໍ່ໜ້າເລີຍ. ຖ້າແມ່ນເຮົາຢ້ານ, ເຮົາກໍບໍ່ໄດ້ມາທີ່ນີ່.” {GC 114.8}</w:t>
      </w:r>
    </w:p>
    <w:p w:rsidR="00000000" w:rsidDel="00000000" w:rsidP="00000000" w:rsidRDefault="00000000" w:rsidRPr="00000000" w14:paraId="0000005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ຖ້ອຍຄຳສຸດທ້າຍທີ່ເຈໂຣມກ່າວໃນຂະນະທີ່ແປວໄຟລຸກໄໝ້ຢູຮອບຕົວ ແມ່ນຄຳອະທິຖານ. ລາວຮ້ອງທູນພຣະເຈົ້າວ່າ, “ພຣະບິດາເຈົ້າຂາ ຜູ້ຊົງຣິດທານຸພາບສູງສຸດ ຂໍຊົງໂຜດເມດຕາຂ້ານ້ອຍແດ່ ແລະໃຫ້ອະໄພຄວາມຜິດບາບຂອງຂ້ານ້ອຍ ເພາະພຣະອົງຊົງຊາບວ່າ (ຕັ້ງແຕ່ໃດມາ)ຂ້ານ້ອຍຮັກຄວາມຈິງຂອງພຣະອົງ(ຢູ່ສະເໝີ).” (ບອນໂຊດ, ເຫຼັ້ມ 2, ໜ້າ 168). ສຽງຂອງລາວກໍ(ງຽບໄປ) ແຕ່ປາກຍັງ(ຂະໝຸບຂະໝິບ)ໃນການອະທິຖານຢູ່. ເມື່ອໄຟໄດ້ເຜົາຜານຈົນໝົດແລ້ວ ມີຄົນເກັບຝຸ່ນກະດູກພ້ອມດ້ວຍດິນທີ່ຮອງຮັບອັດຂີ້ເຖົ້ານັ້ນ ແລະໂຍນໄປໃນແມ່ນ້ຳ(ໄຣນ໌/ຣີນ) ເໝືອນທີ່ພວກເຂົາໄດ້ເຮັດກັບຝຸ່ນກະດູກຂອງຮັສ. {GC 115.1}</w:t>
      </w:r>
    </w:p>
    <w:p w:rsidR="00000000" w:rsidDel="00000000" w:rsidP="00000000" w:rsidRDefault="00000000" w:rsidRPr="00000000" w14:paraId="0000005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ຜູ້ຖືກະບອງ(ແສງ/ໄຟ)ທີ່ຊື່ສັດຂອງພຣະເຈົ້າໄດ້ສິ້ນຊີວິດຢ່າງນີ້ແຫຼະ. ແຕ່ແສງແຫ່ງຄວາມຈິງທີ່ພວກເຂົາປະກາດ ແລະແສງແຫ່ງແບບຢ່າງການເປັນວີລະຊົນຂອງພວກເຂົາບໍ່ສາມາດດັບມອດໄດ້. ໃຫ້ມະນຸດຈັບດວງຕະວັນ ແລະຫັນກັບຄືນເພື່ອບໍ່ໃຫ້ແສງອະລຸນເບິກຟ້າຍັງຄົງງ່າຍກວ່າທີ່ຈະຫ້າມແສງແຫ່ງການປະຕິຮູບທີ່ໃນຂະນະນັ້ນເລີ່ມຊອງມາຍັງໂລກ. {GC 115.2}</w:t>
      </w:r>
    </w:p>
    <w:p w:rsidR="00000000" w:rsidDel="00000000" w:rsidP="00000000" w:rsidRDefault="00000000" w:rsidRPr="00000000" w14:paraId="0000005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##ໄຊຊະນະສົງຄາມຢ່າງອັດສະຈັນ</w:t>
      </w:r>
    </w:p>
    <w:p w:rsidR="00000000" w:rsidDel="00000000" w:rsidP="00000000" w:rsidRDefault="00000000" w:rsidRPr="00000000" w14:paraId="0000006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ການປະຫານຊີວິດຂອງຮັສເຮັດໃຫ້ປະຊາຊົນຊາວໂບຮີເມຍຕົກຕະລຶງ ແລະໂກດຮ້າຍຂຶ້ນມາ. ຄົນທັງຊາດຮູ້ສຶກວ່າ ຮັສໄດ້ຕົກເປັນເຫຍື່ອຄວາມກຽດຊັງຂອງພວກບາດຫຼວງ ແລະການທໍລະຍົດຂອງຈັກກະພັດ. ມີການປະກາດວ່າຮັສເປັນອາຈານທີ່ສອນຄວາມຈິງຢ່າງຊື່ສັດ ແລະມີການກ່າວຫາສະພາທີ່ຕັດສິນໃຫ້ປະຫານຊີວິດຂອງຮັສນັ້ນວ່າມີຄວາມຜິດຖານການການເຮັດຄາດຕະກຳ. ມີຄົນໃສ່ໃຈຄຳສອນຂອງເພິນຫຼາຍກວ່າເກົ່າ. ສັນຕະປາປາເຄີຍປະກາດສັ່ງໃຫ້ເຜົາບົດຄວາມງານຂຽນຂອງທ່ານໄວຄຼິບໃຫ້ໝົດ, ແຕ່ບັດນີ້ມີຄົນນຳສ່ວນທີ່ບໍ່ໄດ້ຖືກທຳລາຍອອກມາຈາກທີ່ເຊື່ອງໄວ້ ແລະສຶກສາຄວບຄູ່ໄປກັບພຣະຄຳພີ. ບາງຄັ້ງບົດຄວາມທີ່ເຫຼືອຢູ່ບໍ່ສົມບູນ ແຕ່ປະຊາຊົນໄດ້ສຶກສາເທົ່າທີ່ຫາໄດ້ ຈຶ່ງມີຫຼາຍຄົນຮັບເຊື່ອຕາມຄຳສອນຂອງນັກປະຕິຮູບ. {GC 115.3}</w:t>
      </w:r>
    </w:p>
    <w:p w:rsidR="00000000" w:rsidDel="00000000" w:rsidP="00000000" w:rsidRDefault="00000000" w:rsidRPr="00000000" w14:paraId="00000062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ພວກທີ່ຂ້າຮັສບໍ່ຢູ່ລ້າເພື່ອລໍເບິ່ງໄຊຊະນະແຫ່ງອຸດົມການຂອງເພິ່ນ. ສັນຕະປາປາ ແລະຈັກກະພັດຈັບມືກັນເພື່ອ(ບົດບີ້/ທຳລາຍ)ຂະບວນການເຄື່ອນໄຫວ, ກອງທັບຊີກີມົງຈຶ່ງ(ບຸກກະໜ່ຳໃສ່/ບຸກຕໍ່ສູ້ກັບ)ປະເທດໂບຮີເມຍ. {GC 115.4}</w:t>
      </w:r>
    </w:p>
    <w:p w:rsidR="00000000" w:rsidDel="00000000" w:rsidP="00000000" w:rsidRDefault="00000000" w:rsidRPr="00000000" w14:paraId="00000063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ອົງພຣະຜູ້ເປັນເຈົ້າຊົງໂຜດໃຫ້ມີຄົນ(ມາ)(ກູ້ຊາດ)ຂຶ້ນ(ມາ) ກໍຄືຜູ້ນຳຊາວໂບຮີເມຍຊື່ຊີສະກາ (Ziska). ເພິ່ນເປັນໜຶ່ງໃນນາຍພົນທີ່ເກັ່ງທີ່ສຸດໃນສະໄໝນັ້ນ ເຖິງແມ່ນວ່າຫຼັງຈາກການເລິ່ມສົງຄາມບໍ່ດົນມີເຫດການເກີດຂຶ້ນເຮັດໃຫ້ເພິ່ນຕາບອດສະໜິດ. ຊາວໂບຮີເມຍເຊື່ອວ່າພຮະເຈົ້າຈະຊົງຊ່ວຍເຫຼືອພວກເຂົາ ແລະເຊື່ອວ່າອຸດົມການຂອງພວກຕົນນັ້ນມີຄວາມຊອບທຳ, ພວກເຂົາຈຶ່ງຕ້ານທານກອງທັບທີ່ໃຫຍ່ທີ່ສຸດທີ່ຈັກກະພັດສາມາດສົ່ງມາບຸກລຸກໄດ້. ຈັກກະພັດໄດ້ລະດົມກອງທັບໃໝ່(ຄັ້ງແລ້ວຄັ້ງເລົ່າ)ເພື່ອບຸກເຂົ້າໄປໃນປະເທດໂບຮີເມຍ ແຕ່ກໍຕ້ອງປະລາໄຊຢ່າງໜ້າອັບອາຍທຸກຄັ້ງ. ໃນສະໄໝນັ້ນຜູ້ທີ່ເຊື້ອໃນຄຳສອນຂອງຈອນ ຮັສນັ້ນ ເອີ້ນວ່າຊາວຮັສ (Hussites). ພວກເຂົາບໍ່ຢ້ານຕາຍ ແລະບໍ່ມີສິ່ງໃດທີ່ຈະຕ້ານທານພວກເຂົາໄດ້. ຫຼັງຈາກເລີ່ມສົງຄາມມາບໍ່ເທົ່າໃດປີ ຊີສະກາຜູ້ເກັ່ງກ້ານັ້ນໄດ້ເສຍຊີວິດ ແຕ່ມີຄົນຊື່ ໂປຣໂກເປຍ (Procopius) ມີຮັບຕຳແໜ່ງຕໍ່. ໂປຣໂກເປຍມີຄວາມກ້າຫ້ານ ແລະເປັນນາຍພົນທີ່ຊຳນານພໍໆ ກັບຊີສະກາ ແລະໃນບາງດ້ານກໍຍັງມີຄວາມສາມາດໃນການຜູ້ນຳຫຼາຍກວ່າ. {GC 116.1}</w:t>
      </w:r>
    </w:p>
    <w:p w:rsidR="00000000" w:rsidDel="00000000" w:rsidP="00000000" w:rsidRDefault="00000000" w:rsidRPr="00000000" w14:paraId="00000064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ພວກສັດຕູຂອງຊາວໂບຮີເມຍ ເມື່ອຮູ້ວ່ານາຍພົນຕາບອດໄດ້ເສຍຊີວິດແລ້ວກໍຮູ້ສຶກວ່າເປັນໂອກາດດີທີ່ຈະໄດ້ທຸກຢ່າງທີ່ເຄີຍສູນເສຍໄປໃຫ້ກັບຄືນມາ. ບັດນີ້ສັນຕະປາປາປະກາດສົງຄາມທາງສາສະໜາຕໍ່ສູ້ຊາວຮັສອີຄ ຈຶ່ງມີການລະດົມກອງທັບ(ມະຫຶມາ)ມາເພື່ອບຸກຍຶກປະເທດໂບຮີເມຍ ແຕ່ກໍຕ້ອງປະລາໄຊຢ່າງ(ລາບຄາບ). ແລ້ວກໍມີການປະກາດສົງຄາວສາສະໜາອີກຄັ້ງໜຶ່ງ, ທຸກປະເທດໃນເອີຣົບທີ່ຂຶ້ນກັບລະບອບສັນຕະປາປາໄດ້ລະດົມຄົນ, ເງິນ, ແລະອາວຸດ. ມີຄຳຈຳນວນມະຫາສານມາຫຼັ່ງໄຫຼເຂົ້າມາຢືນຢູ່ໃຕ້ຮົ່ມທຸ່ງຂອງສັນຕະປາປາໂດຍມີການຢືນຢັນວ່າໃນທີ່ສຸດພວກນອກຮີດຊາວຮັສຈະຕ້ອງຖືກທຳລາຍໃຫ້(ສິ້ນຊື່///). ກອງທັບໃຫຍ່(ມະຫາສານ)ບຸກເຂົ້າໄປໃນປະເທດໂບຮີເມຍດ້ວຍຄວາມໝັ້ນໃຈວ່າຈະຕ້ອງມີໄຊຊະນະົຢ່າງແນ່ນອນ. ແຕ່ປະຊາຊົນຮວມກຳລັງຕໍ່ຕ້ານ. ກອງທັບທັງສອງຝ່າຍຂະຫຍັງເຂົ້າຫາການ ມີແຕ່ສາຍນ້ຳ(ກັ້ນ/ຂັ້ນ)ຢູ່ລະຫວ່າງສອງຝ່າຍ. “ກອງທັບຝ່າຍສັນຕະປາປາມີກຳລັງ(ໃຫຍ່ກວ່າຫຼາຍ), ແຕ່ແທນທີ່ຈະ(ແລ່ນຂ້າມ)(ລຳຫ້ວຍ) ແລະສູ້ຮົບກັບຊາວຮັສທີ່ພວກເຂົາເດີນທາງມາໄກເພື່ອຕໍ່ສູ້, ພວກເຂົາກັບຢືນຈ້ອງເບິ່ງທະຫານຊາວຮັສຢ່າງມິດງຽບ.” (ໄວລີ, ເຫຼັ້ມ 3, ບົດ 17). ແລ້ວໃນທັນໃດນັ້ນທະຫານຝ່າຍສັນຕະປາປາເກີດຄວາມຢ້ານກົວໂດຍບໍ່ຮູ້ສາເຫດ. ກອງທັບຂອງພວກບຸກເຂົ້າມາແຕກກະຈາຍໄປໂດຍບໍ່ມີການຕໍ່ສູ້ ເໝືອນມີອຳນາດທີ່ເບິ່ງບໍ່ເຫັນຂັບໄລ່ພວກເຂົາ. ກອງທັບຊາວຮັສໄລ່ຂ້າຟັນຜູ້ທີ່ໜີໄປໃຫ້ຕາຍເປັນຈຳນວນຫຼາຍ ແລະມີສິ່ງຂອງຈຳນວນມະຫາສານທີ່ຕົກຢູ່ໃນມືຂອງຊາວຮັສ. ສະນັ້ນແທນທີ່ສົງຄາມຄັ້ງນີ້ຈະເຮັດໃຫ້ຊາວໂບຮີເມຍຍາກຈົນ(ຂຶ້ນ) ກັບເປັນເຫດໃຫ້ມີຊັບຊິນເພີ່ມ. {GC 116.2}</w:t>
      </w:r>
    </w:p>
    <w:p w:rsidR="00000000" w:rsidDel="00000000" w:rsidP="00000000" w:rsidRDefault="00000000" w:rsidRPr="00000000" w14:paraId="00000065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ຕໍ່ມາບໍ່ເທົ່າໃດປີ ມີສັນຕະປາປາອົງໃໝ່ປະກາດສົງຄາມສາສະໜາອີກ ແລະເໝືອນຄັ້ງກ່ອນ ມີການຮວບຮວມກຳລັງພົນ ແລະເງິນຈາກທຸກປະເທດໃນເອີຣົບທີ່ຂຶ້ນກັບລະບອບສັນຕະປາປາ. ມີການສະໜີຄ່າຕອບແທນທີ່ຍິ່ງໃຫຍ່ໃຫ້ແກ່ທຸກຄົນທີ່ຈະເຂົ້າຮ່ວມສ່ຽງອັນຕະລາຍໃນສົງຄາມນີ້. ທະຫານຝ່າຍສັນຕະປາປາທຸກຄົນຈະໄດ້ຮັບ(ການອະໄພໂທດ/ອະໄພຍະໂທດ)(ໃນ)ອາຊະຍາກຳທີ່ຊົ່ວຮ້າຍທີ່ສຸດ. ສ່ວນທຸກຄົນທີ່ຕາຍໃນສົງຄາມກໍຈະໄດ້ຮັບລາງວັນທີ່ອຸດົມສົມບູນໃນສະຫວັນ ໃນຂະນະທີ່ຜູ້ລອດຕາຍຈະໄດ້ຮັບກຽດ ແລະສ່ວນແບ່ງຂອງສິ່ງທີ່(ຍຶດ)ມາໃນສະໜາມຮົບ. ກໍເປັນອີກຄັ້ງໜຶ່ງທີ່ມີການລະດົມກອງທັບມະຫາສານ. ພວກເຂົາຂ້າມແຂດແດນ ເຂົ້າມາໃນປະເທດໂປຮີເມຍ. ກອງທັບຊາວຮັສຖອຍໄປຕໍ່ໜ້າກອງທັບສັນຕະປາປາ ແລະພວກທີ່ບຸກລຸກກໍຕາມເຂົ້າໄປລຶກ ເຮັດໃຫ້ພວກເຂົາຄິດວ່າຊະນະແລ້ວ. ໃນທີ່ສຸດກອງທັບຂອງໂປຣໂກເປຍປັກຫຼັກເພື່ອຕໍ່ສູ້. ພວກເຂົາຫັນໃສ່ສັດຕູ ແລະເດີນອອກໄປເພື່ອສູ້ຮົບ. ທະຫານຝ່າຍສັນຕະປາປາພໍວ່າພວກຕົນຜິດພາດ ຈຶ່ງຢູ່ໃນຄ່າຍທະຫານລໍຖ້າການຕໍ່ສູ້. ພວກເຂົາໄດ້ຍິນສຽງຍ່າງຂອງກອງທັບຊາວຮັສກ່ອນທີ່ຈະເຫັນຕົນໂຕ ເຮັດໃຫ້ທຸກຄົນໃນຄ່າຍຕົກໃຈຢ້ານ. ພວກເຈົ້າເມືອງເຈົ້າແຂວງ, ນາຍພົນ, ແລະທະຫານບົກຕ່າງຄົນ(ຂວ້ຽງ)(ເສື້ອຫຸ້ມເກາະ)ຖິ້ມ ແລະໜີໄປຄົນລະທິດຄົນລະທາງ. ເຈົ້າໜ້າທີ່ສັນຕະປາປາທີ່ນຳການບຸກລຸກໃນຄັ້ງນີ້ພຍາຍາມຮວບຮວມກຳລັງທີ່ຢ້ານກົວ ແລະແຕກກະຈາຍໄປ ແຕ່ກໍບໍ່ໄດ້ຜົນ. ເຖິງແມ່ນວ່າລາວຈະພະຍາຍາມຢ່າງສຸດກຳລັງກໍຕາມ ແຕ່ລາວກໍຖືກກວາດໄປພ້ອມກັບພວກທີ່ໜີກັບ ເໝືອນຖືກຄື່ນທະເລພັດພາ. ຝ່າຍສັນຕະປາປາຖືກຕີຜ່າຍໃຫ້ຢັບເຢີນ ຈຶ່ງເປັນອີກຄັ້ງໜຶ່ງທີ່ມີສິ່ງຂອງມາກມາຍມາຕົກຢູ່ໃນມືຂອງພວກຊາວຮັສ. {GC 116.3}</w:t>
      </w:r>
    </w:p>
    <w:p w:rsidR="00000000" w:rsidDel="00000000" w:rsidP="00000000" w:rsidRDefault="00000000" w:rsidRPr="00000000" w14:paraId="00000066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ນີ້ເປັນຄັ້ງທີ່ສອງທີ່ບັນດາປະເທດທີ່ມີກຳລັງຫຼາຍທີ່ສຸດໃນເອີຣົບໄດ້ຮວບຮວມກອງທັບທີ່ໃຫຍ່ມະຫຶມາປະກອບດ້ວຍຊາຍຊາດທະຫານທີ່ເກັ່ງກ້າ ເຊິ່ງໄດ້ຮັບການເຝິກຝົນມາຢ່າງດີ ແລະມີອາວຸດຄົບຖ້ວນ ແຕ່ຕ້ອງໜີໄປຕໍ່ໜ້າໜ່ວຍປົກປ້ອງປະເທດເລັກນ້ອຍ ເຊິ່ງກ່ອນໜ້ານີ້(ດ້ອຍແຮງອ່ອນກຳລັງ///////). ນີ້ແມ່ນການສຳແດງ(ເຖິງ/ຂອງ)ຣິດອຳນາດຂອງພຣະເຈົ້າ. ພວກທີ່ບຸກເຂົ້າໄປຕົກໃຈຢ້ານດ້ວຍຄວາມຢ້ານກົວທີ່ເໜືອທຳມະຊາດ. ພຣະເຈົ້າຜູ້ທີ່ຊົງໂຍນກອງທັບຟາໂຣລົງໃນທະເລແດງ, ຜູ້ທີ່ຊົງໄລ່ກອງທັບຊາວມີເດອານດ້ວຍທະຫານສາມຮ້ອຍຄົນຂອງກີເດໂອນ, ຄືຜູ້ທີ່ຊົງປະຫານຊີວິດກອງທັບອັດຊີເຣຍໃນຄືນດຽວນັ້ນ, ພຣະອົງຊົງຢື້ນພຣະຫັດຂອງພຣະອົງອອກເພື່ອທຳລາຍກຳລັງຂອງພວກທີ່ບີບບັງຄັບ. “ແຕ່ແລ້ວຄົນຊົ່ວຮ້າຍກໍຈະຢ້ານກົວຫຼາຍ ເໝືອນກັບວ່າພວກເຂົາບໍ່ເຄີຍເປັນມາກ່ອນ ດ້ວຍວ່າ, ພຣະເຈົ້າຈະເຮັດໃຫ້ກະດູກຂອງເຫຼົ່າສັດຕູຂອງປະຊາຊົນຂອງພຣະອົງຊະຊາຍໄປສິ້ນ. ພຣະເຈົ້າຈະຊົງໃຫ້ພວກເຂົາອັບອາຍ, ເພາະວ່າພຣະເຈົ້າຊົງປະຖິ້ມພວກເຂົາແລ້ວ.” (ເພງສັນລະເສີນ 53:5). {GC 117.1}</w:t>
      </w:r>
    </w:p>
    <w:p w:rsidR="00000000" w:rsidDel="00000000" w:rsidP="00000000" w:rsidRDefault="00000000" w:rsidRPr="00000000" w14:paraId="00000067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ind w:firstLine="720"/>
        <w:rPr>
          <w:rFonts w:ascii="Noto Serif Lao" w:cs="Noto Serif Lao" w:eastAsia="Noto Serif Lao" w:hAnsi="Noto Serif Lao"/>
          <w:b w:val="1"/>
          <w:sz w:val="28"/>
          <w:szCs w:val="28"/>
        </w:rPr>
      </w:pPr>
      <w:r w:rsidDel="00000000" w:rsidR="00000000" w:rsidRPr="00000000">
        <w:rPr>
          <w:rFonts w:ascii="Noto Serif Lao" w:cs="Noto Serif Lao" w:eastAsia="Noto Serif Lao" w:hAnsi="Noto Serif Lao"/>
          <w:b w:val="1"/>
          <w:sz w:val="28"/>
          <w:szCs w:val="28"/>
          <w:rtl w:val="0"/>
        </w:rPr>
        <w:t xml:space="preserve">##ອົດທົນລໍຄອຍແສງສະຫວ່າງ</w:t>
      </w:r>
    </w:p>
    <w:p w:rsidR="00000000" w:rsidDel="00000000" w:rsidP="00000000" w:rsidRDefault="00000000" w:rsidRPr="00000000" w14:paraId="00000069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ຜູ້ນຳຝ່າຍສັນຕະປາປາໝົດຫວັງທີ່ຈະຊະນະດ້ວຍການໃຊ້ກຳລັງ ພວກເຂົາຈຶ່ງຫັນມາໃຊ້ການທູດໃນທີ່ສຸດ. ພວກເຂົາໄດ້ເຮັດຂໍ້ຕົກລົງຮ່ວມກັນຂຶ້ນ, ແຕ່ເຖິງແມ່ນວ່າຂໍ້ຕົກລົງດັ່ງກ່າວອ້າງວ່າຈະໃຫ້ຊາວໂບຮີເມຍມີເສຣີພາບທາງຄວາມຄິດ ແຕ່ໃນຄວາມເປັນຈິງເປັນການຫຼອກລວງໃຫ້ພວກເຂົາຕົກຢູ່ພາຍໃຕ້ອຳນາດຂອງໂຣມ. ຊາວໂບຮີເມຍລະບຸເງື່ອນໄຂສີ່ຂໍ້ທີ່ຈະຍອມມີສັນຕິພາບກັບໂຣມ, 1) ຕ້ອງມີເສຣີພາບໃນການເທສະໜາຈາກພຣະຄຳພີ, 2) ທຸກຄົນໃນຄຣິສຕະຈັກທີສິດໃນເຂົ້າຈີ່ ແລະນ້ຳອະງຸ່ນຂອງພິທີມະຫາສະໜິດ, ແລະໃຫ້ນຳນະມັດສະການໃນພາສາຂອງປະຊາຊົນ, 3) ພວກບາດຫຼວງບໍ່ມີສິດຮັບຕຳແໜ່ງ ຫຼືອຳນາດຝ່າຍການປົກຄອງ, ແລະ 4) ຖ້າມີການເຮັດຜິດກົດໝາຍ ສານຝ່າຍການປົກຄອງຈະຕັດສິນຄະດີ ບໍ່ວ່າຜູ້ທີ່ຖືກຟ້ອງນັ້ນຈະເປັນບາດຫຼວງ ຫຼືປະຊາຊົນກໍຕາມ. ໃນທີ່ສຸດເຈົ້າໜ້າທີ່ຝ່າຍສັນຕະປາປາກໍຕົກລົງວ່າ “ຈະຍອມຮັບເອົາມາດຕາສີ່ຂໍ້ຂອງພວກຊາວຮັສ ແຕ່ວ່າສິດໃນການຕີຄວາມ ແລະໃນການ(ລະບຸ/ກຳນົດ)ຄວາມສຳຄັນນັ້ນເປັນຂອງສະພາ ໝາຍເຖິງສັນຕະປາປາ ແລະຈັກກະພັດ.” (ໄວລີ, ເຫຼັ້ມ 3, ບົດ 18). ພວກເຂົາຈຶ່ງທຳສົນທິສັນຍາຂຶ້ນໂດຍອາໄສເງື່ອນໄຂດັ່ງກ່າວ. ຄຣິສຕະຈັກໂຣມຈຶ່ງໃຊ້ອຸບາຍຫຼອກລວງເຊັ່ນນີ້ເພື່ອໄດ້ໃນສິ່ງທີ່ມັນບໍ່ສາມາດໄດ້ດ້ວຍການສູ້ຮົບ, ເພາະວ່າມີຄຣິສຕະຈັກໂຣມຕີຄວາມມາດຕາຕ່າງໆຂອງຊາວຮັສ ກໍບໍ່ຕ່າງກັບທີ່ມັນຕີຄວາມພຣະຄຳພີ ຄືຈະຕີຄວາມເພື່ອເປັນໄປຕາມຄວາມປະສົງຂອງມັນ. {GC 118.1}</w:t>
      </w:r>
    </w:p>
    <w:p w:rsidR="00000000" w:rsidDel="00000000" w:rsidP="00000000" w:rsidRDefault="00000000" w:rsidRPr="00000000" w14:paraId="0000006B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ມີຊາວໂບຮີເມຍຈຳນວນຫຼາຍທີ່ບໍ່ສາມາດຍອມຮັບໃນສົນທິສັນຍານີ້ເພາະເຫັນວ່າຈະສູນເສຍສິດທິຂອງຕົນ. ມີການຂັດແຍ່ງ ແລະການແຕກແຍກຂຶ້ນ ເຊິ່ງນຳໄປສູ່ການຂ້າຟັນກັນເອງ. ໃນການຕໍ່ສູ້ນີ້ໂປຣໂກເປຍນາຍພົນຜູ້ເກັ່ງກ້າກໍລົ້ມຕາຍ ແລະສິດທິເສລີພາບຂອງຊາວໂບຮີເມຍກໍພິນາດ. {GC 118.2}</w:t>
      </w:r>
    </w:p>
    <w:p w:rsidR="00000000" w:rsidDel="00000000" w:rsidP="00000000" w:rsidRDefault="00000000" w:rsidRPr="00000000" w14:paraId="0000006C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ບັດນີ້ຈັກກະພັດຊີກີມົງຜູ້ທີ່ເຄີຍທໍລະຍົດຕໍ່ຮັສ ແລະເຈໂຣມນັ້ນ ກໍກາຍເປັນກະສັດຂອງປະເທດໂບຮີເມຍ ແລະເຖິງແມ່ນວ່າເພິ່ນໄດ້ສັນຍາທີ່ຈະປ້ອງກັນສິດທິຂອງຊາວໂບຮີເມຍກໍຕາມ ເພິ່ນກໍເລີ່ມຕັ້ງລະບອບສັນຕະປາປາຂຶ້ນ. ແຕ່ຊີກີມົງບໍ່ໄດ້ປະໂຫຍດຫຍັງຫຼາຍຈາກການຮັບໃຊ້ຄຣິສຕະຈັກໂຣມ. ເພິ່ນໄດ້ເຮັດວຽກຢ່າງໜັກໜ່ວງ ແລະສ່ຽງອັນຕະລາຍມາຕະຫຼອດຊາວປີ. ກອງທັບອ່ອນກຳລັງ, ຄັງເງິນກໍແຫ້ງ, ເພາະການຕໍ່ສູ້ອັນດົນນານທີ່ບໍ່ໄດ້ເກີດຜົນ. ບົດນີ້ຫຼັງຈາກປົກຄອງເປັນກະສັດໂບຮີເມຍໜຶ່ງປີເພິ່ນກໍເສີຍຊີວິດ ປະຖິ້ມຣາຊະອານາຈັກໄວ້ໃນສະພາບທີ່ໄກ້ເກີດສົງຄາມກາງເມືອງ, ແລະມອບຊື່ສຽງທີ່ເສຍຫາຍເປັນມໍລະດົກໃຫ້ຄົນລຸ່ນຫຼັງ. {GC 118.3}</w:t>
      </w:r>
    </w:p>
    <w:p w:rsidR="00000000" w:rsidDel="00000000" w:rsidP="00000000" w:rsidRDefault="00000000" w:rsidRPr="00000000" w14:paraId="0000006D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ມີການຕໍ່ສູ້ ແລະການຂ້າຟັນກັນຢ່າງຕໍ່ເນື່ອງ. ມີກອງທັບຄົນຕ່າງຊາດບຸກເຂົ້າໄປໃນປະເທດໂບຮີເມຍອີກ, ສ່ວນປະຊາຊົນນັ້ນກໍອຸກໃຈກັບຄວາມແຕກແຍກພາຍໃນ. ຄົນທີ່ຍັງສັດຊື່ຕໍ່ຂ່າວປະເສີດກໍຖືກກົດຂີ່ຂົ່ມເຫັງຢ່າງຮ້າຍແຮງ. {GC 118.4}</w:t>
      </w:r>
    </w:p>
    <w:p w:rsidR="00000000" w:rsidDel="00000000" w:rsidP="00000000" w:rsidRDefault="00000000" w:rsidRPr="00000000" w14:paraId="0000006E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ໃນເມື່ອຄົນທີ່ເຄີຍເປັນພີ່ນ້ອງໄປຕົກລົງກັບຄຣິສຕະຈັກໂຣມ ແລະຮັບເອົາຄຳສອນທຽມເທັດ, ຄົນທີ່ຍຶດໝັ້ນໃນຄວາມເຊື່ອບູຮານກໍຮວມຕົວກັນໃນຄຣິສຕະຈັກໃໝ່ພາຍໃຕ້ຊື່ວ່າ ກຸ່ມພີ່ນ້ອງຜູ້ເປັນໜຶ່ງດຽວ “United Brethren.” ຄົນຈາກທຸກຊົນຊັ້ນໄດ້ແຊ່ງດ່າພວກເຂົາທີ່ເຮັດຢ່າງນີ້, ແຕ່ພວກເຂົາບໍ່ຫວັ່ນໄຫວ ເຖິງແມ່ນວ່າຈະຕ້ອງລົບລີ້ຢູ່ໃນປ່າ ແລະຕາມຖ້ຳກໍຕາມ ພວກເຂົາຍັງປະຊຸມກັນເພື່ອອ່ານພຣະຄຳຂອງພຣະເຈົ້າ ແລະເພື່ອຮ່ວມນະມັດສະການພຣະອົງ. {GC 119.1}</w:t>
      </w:r>
    </w:p>
    <w:p w:rsidR="00000000" w:rsidDel="00000000" w:rsidP="00000000" w:rsidRDefault="00000000" w:rsidRPr="00000000" w14:paraId="0000006F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ຄົນເຫຼົ່ານີ້ແອບສົ່ງຜູ້ສື່ສານອອກໄປໃນປະເທດຕ່າງໆ ພວກເຂົາຈຶ່ງຮັບຮູ້ວ່າໃນບ່ອນຕ່າງໆ “ມີຄົນຈຳນວນໜ້ອຍຢູ່ທີ່ຍອມຮັບຄວາມຈິງ, ສອງສາມຄົນໃນເມືອງນີ້ ແລະອີກສອງສາມຄົນໃນເມືອງນັ້ນ. ແຕ່ລະຄົນຖືກກົດຂີ່ຂົ່ມເຫັງເໝືອນພວກເຂົາ. ນອກຈາກນັ້ນພວກເຂົາໄດ້ຮຽນຮູ້ວ່າ ທ່າມກາງສາຍພູແອລປ໌ (Alps) ມີຄຣິສຕະຈັກບູຮານທີ່ມີພຣະຄຳພີເປັນຮາກຖານ ແລະທີ່ປະທ້ຽງການຂາບໄຫວ້ຮູບເຄົາລົບ ແລະຄວາມຊົ່ວຂອງຄຣິສຕະຈັກໂຣມ.” (ໄວລີ, ເຫຼັ້ມ 3, ບົດ 19). ພວກເຂົາໄດ້ຮັບຂ່າວນີ້ດ້ວຍຄວາມຊື່ນຊົມຍິນດີ ແລ້ວຈຶ່ງມີການເປີດການສື່ສານລະຫວ່າງພີ່ນ້ອງທີ່ໂບຮີເມຍກັບຄຣິສຕຽນຊາວໂວດົວ. {GC 119.2}</w:t>
      </w:r>
    </w:p>
    <w:p w:rsidR="00000000" w:rsidDel="00000000" w:rsidP="00000000" w:rsidRDefault="00000000" w:rsidRPr="00000000" w14:paraId="00000070">
      <w:pPr>
        <w:spacing w:after="160" w:line="259" w:lineRule="auto"/>
        <w:ind w:firstLine="720"/>
        <w:rPr>
          <w:rFonts w:ascii="Noto Serif Lao Light" w:cs="Noto Serif Lao Light" w:eastAsia="Noto Serif Lao Light" w:hAnsi="Noto Serif Lao Light"/>
          <w:sz w:val="28"/>
          <w:szCs w:val="28"/>
        </w:rPr>
      </w:pPr>
      <w:r w:rsidDel="00000000" w:rsidR="00000000" w:rsidRPr="00000000">
        <w:rPr>
          <w:rFonts w:ascii="Noto Serif Lao Light" w:cs="Noto Serif Lao Light" w:eastAsia="Noto Serif Lao Light" w:hAnsi="Noto Serif Lao Light"/>
          <w:sz w:val="28"/>
          <w:szCs w:val="28"/>
          <w:rtl w:val="0"/>
        </w:rPr>
        <w:t xml:space="preserve">ຊາວໂບຮີເມຍທີ່ສັດຊື່ຕໍ່ຂ່າວປະເສີດໄດ້ຄອຍເຝົ້າຢູ່ຕະຫຼອດຄ່ຳຄືນແຫ່ງການຖືກກົດຂີ່ຂົ່ມເຫັງ. ໃນເວລາທີ່ມືດມົນທີ່ສຸດ ພວກເຂົາຫັນໄປເບິ່ງຂອບຟ້າເໝືອນຄົນທີ່ເຝົ້າລໍອະລຸນໃໝ່. “ພວກເຂົາອາໄສຢູ່ໃນສະໄໝທີ່ເຕັມໄປດ້ວຍຄວາມຊົ່ວ...ແຕ່ພວກເຂົາຈື່ຈຳຄຳເວົ້າຂອງຮັສ ທີ່ຕໍ່ມາເຈໂຣມໄດ້ເວົ້າອີກວ່າ ຈະຕ້ອງລໍຖ້າອີກໜຶ່ງສັດຕະວັດແສງແຫ່ງວັນໃໝ່ຈຶ່ງຈະສ່ອງຈ້າ. ຊາວຮັສຮັກສາຖ້ອຍຄຳເຫຼົ່ານີ້ເໝືອນຊາວອິດສະຣາເອນຮັກສາຖ້ອຍຄຳຂອງໂຢເຊັບທີ່ກ່າວວ່າ, ‘ຂ້ອຍໃກ້ຈະສິ້ນໃຈຕາຍແລ້ວ, ແຕ່ພຣະເຈົ້າຈະຮັກສາພວກເຈົ້າຢ່າງແນ່ນອນ ແລະພຣະອົງຈະນຳພວກເຈົ້າອອກໄປ.’” (ໄວລີ, ເຫຼັ້ມ 3, ບົດ 19). “ໃນຊ່ວງທ້າຍສັດຕະວັດທີ່ສິບຫ້າຄຣິສຕະຈັກຂອງກຸ່ມພີ່ນ້ອງຜູ້ເປັນໜຶ່ງດຽວຄ່ອຍໆເພີ່ມຂຶ້ນຢ່າງຊ້າໆ. ເຖິງແມ່ນວ່າພວກເຂົາຍັງຖືກກົດຂີ່ຂົ່ມເຫັງຢູ່ໃນລະດັບໜຶ່ງ ແຕ່ເມື່ອທຽບກັບອະດີດກໍຖືວ່າເປັນຊ່ວງເວລາທີ່ສະຫງົບພໍສົມຄວນ. ໃນຕົ້ນສັດຕະວັດທີ່ສິບຫົກພວກເຂົາມີຄຣິສຕະຈັກທັງໝົດໃນປະເທດໂບຮີເມຍ ແລະປະເທດໂມເຣເວຍເຖິງສອງຮ້ອງແຫ່ງ.” (ເອຊະຣາ ຮາລ ຈີເລັດ, ຊີວິດ ແລະສະໄໝຂອງຈອນ ຮັສ, ເຫຼັ້ມ 2, ໜ້າ 570). “ກຸ່ມຄົນທີ່ເຫຼືອຢູ່ມີຫຼາຍເຖິງຂະໜາດນີ້ ທີ່ໜີໄພທຳລາຍຈາກຄວາມຮ້າຍແຮງຂອງກອງໄຟ ແລະຄົມດາບ ຈົນສາມາດເຫັນແສງອະລຸນໃໝ່ທີ່ຮັສໄດ້ທຳນວາຍໄວ້.”—(ໄວລີ, ເຫຼັ້ມ 3, ບົດ 19). {GC 119.3}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erif Lao">
    <w:embedRegular w:fontKey="{00000000-0000-0000-0000-000000000000}" r:id="rId1" w:subsetted="0"/>
    <w:embedBold w:fontKey="{00000000-0000-0000-0000-000000000000}" r:id="rId2" w:subsetted="0"/>
  </w:font>
  <w:font w:name="Noto Serif Lao Medium">
    <w:embedRegular w:fontKey="{00000000-0000-0000-0000-000000000000}" r:id="rId3" w:subsetted="0"/>
    <w:embedBold w:fontKey="{00000000-0000-0000-0000-000000000000}" r:id="rId4" w:subsetted="0"/>
  </w:font>
  <w:font w:name="Noto Serif Lao Light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jc w:val="center"/>
      <w:rPr>
        <w:rFonts w:ascii="Times New Roman" w:cs="Times New Roman" w:eastAsia="Times New Roman" w:hAnsi="Times New Roman"/>
        <w:i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i w:val="1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  <w:shd w:fill="000000" w:val="clear"/>
    </w:pPr>
    <w:rPr>
      <w:b w:val="1"/>
      <w:color w:val="ffffff"/>
      <w:highlight w:val="black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left="720" w:firstLine="0"/>
    </w:pPr>
    <w:rPr>
      <w:i w:val="1"/>
      <w:shd w:fill="d9ead3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left="720" w:firstLine="0"/>
    </w:pPr>
    <w:rPr>
      <w:b w:val="1"/>
      <w:shd w:fill="cfe2f3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Lao-regular.ttf"/><Relationship Id="rId2" Type="http://schemas.openxmlformats.org/officeDocument/2006/relationships/font" Target="fonts/NotoSerifLao-bold.ttf"/><Relationship Id="rId3" Type="http://schemas.openxmlformats.org/officeDocument/2006/relationships/font" Target="fonts/NotoSerifLaoMedium-regular.ttf"/><Relationship Id="rId4" Type="http://schemas.openxmlformats.org/officeDocument/2006/relationships/font" Target="fonts/NotoSerifLaoMedium-bold.ttf"/><Relationship Id="rId5" Type="http://schemas.openxmlformats.org/officeDocument/2006/relationships/font" Target="fonts/NotoSerifLaoLight-regular.ttf"/><Relationship Id="rId6" Type="http://schemas.openxmlformats.org/officeDocument/2006/relationships/font" Target="fonts/NotoSerifLa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