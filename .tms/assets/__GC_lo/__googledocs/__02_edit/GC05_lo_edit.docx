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Noto Serif Lao Medium" w:cs="Noto Serif Lao Medium" w:eastAsia="Noto Serif Lao Medium" w:hAnsi="Noto Serif Lao Medium"/>
          <w:sz w:val="36"/>
          <w:szCs w:val="36"/>
        </w:rPr>
      </w:pPr>
      <w:r w:rsidDel="00000000" w:rsidR="00000000" w:rsidRPr="00000000">
        <w:rPr>
          <w:rFonts w:ascii="Noto Serif Lao Medium" w:cs="Noto Serif Lao Medium" w:eastAsia="Noto Serif Lao Medium" w:hAnsi="Noto Serif Lao Medium"/>
          <w:sz w:val="36"/>
          <w:szCs w:val="36"/>
          <w:rtl w:val="0"/>
        </w:rPr>
        <w:t xml:space="preserve">#ຈອນ ໄວຄຼິບ[^1]</w:t>
      </w:r>
    </w:p>
    <w:p w:rsidR="00000000" w:rsidDel="00000000" w:rsidP="00000000" w:rsidRDefault="00000000" w:rsidRPr="00000000" w14:paraId="00000002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[^1]: John Wycliffe</w:t>
      </w:r>
    </w:p>
    <w:p w:rsidR="00000000" w:rsidDel="00000000" w:rsidP="00000000" w:rsidRDefault="00000000" w:rsidRPr="00000000" w14:paraId="00000003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##ເຖິງເວລາແປພຣະຄຳພີ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6"/>
          <w:szCs w:val="26"/>
          <w:rtl w:val="0"/>
        </w:rPr>
        <w:t xml:space="preserve">ກ່ອນສະໄໝການປະຕິຮູບທາງດ້ານສາສະໜາຄັ້ງໃຫຍ່ໃນສະຕະວັດທີ່ສິບຫົກ ມີການສໍາເນົາພຣະຄຳພີຈໍານວນນ້ອຍທີ່ສຸດ ແຕ່ພຣະເຈົ້າບໍ່ຍອມປ່ອຍໃຫ້ຖ້ອຍຄຳຂອງພຣະອົງຖືກທຳລາຍຢ່າງສິ້ນເຊິງ. ຄວາມຈິງໃນພຣະຄຳພີຈະຕ້ອງບໍ່ຖືກບິດບັງໄວ້ຕະຫຼອດໄປ. ພຣະອົງສາມາດປົດປ່ອຍພຣະຄຳແຫ່ງຊີວິດໄດ້ຢ່າງງ່າຍດາຍເໝືອນທີ່ພຣະອົງເຄີຍເປີດປະຕູຄຸກເພື່ອໃຫ້ຜູ້ຮັບໃຊ້ຂອງພຣະອົງເປັນອິດສະຫຼະ. ພຣະວິນຍານບໍລິສຸດຊົງດົນໃຈຄົນໃນປະເທດຕ່າງໆທົ່ວເອີຣົບໃຫ້ຄົ້ນຫາຄວາມຈິງເໝືອນຄົນທີ່ຂຸດຄົ້ນຫາຊັບສົມບັດທີ່ເຊື່ອງໄວ້. ພຣະເຈົ້າຊົງນຳຄົນເຫຼົ່ານີ້ໃຫ້ອ່ານພຣະຄຳພີ ພວກເຂົາຈຶ່ງສຶກສາຄົນຄວ້າຖ້ອຍຄຳອັນສັກສິດດ້ວຍໃຈຈົດໃຈຈໍ່. ພວກເຂົາຍິນດີຮັບເອົາແສງສະຫວ່າງແຫ່ງຄວາມຈິງບໍ່ວ່າຈະຕ້ອງແລກດ້ວຍສິ່ງໃດກໍຕາມ. ເຖິງແມ່ນວ່າຄົນເຫຼົ່ານີ້ບໍ່ເຂົ້າໃຈທຸກປະເດັນຢ່າງແຈ່ມແຈ້ງ ແຕ່ກໍສາມາດເຂົ້າໃຈຄວາມຈິງຫຼາຍຢ່າງທີ່ຖືກຝັງໄວ້ມາແສນນານ. ໃນຖານະເປັນຜູ້ປະກາດທີ່ສະຫວັນສົ່ງມາ ພວກເຂົາອອກໄປທໍາລາຍໂສ້ແຫ່ງຄວາມເທັດ ແລະຄວາມງົມງວາຍ ແລະຮຽກຮ້ອງໃຫ້ຄົນທີ່ເຄີຍຖືກຄອບງໍາ ໃຫ້ລຸກຂຶ້ນຢືນຢັນເຖິງເສລີພາບຂອງຕົນ. {GC 79.1}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Noto Serif Lao Light" w:cs="Noto Serif Lao Light" w:eastAsia="Noto Serif Lao Light" w:hAnsi="Noto Serif Lao Light"/>
          <w:sz w:val="26"/>
          <w:szCs w:val="26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ນອກຈາກທ່າມກາງກຸ່ມໂວດົວແລ້ວ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6"/>
          <w:szCs w:val="26"/>
          <w:rtl w:val="0"/>
        </w:rPr>
        <w:t xml:space="preserve">ຖ້ອຍຄໍາຂອງພຣະເຈົ້າຖືກບິດບັງຢູ່ໃນພາສາທີ່ມີແຕ່ຜູ້ທີ່ມີການສຶກສາເທົ່ານັ້ນເຂົ້າໃຈເປັນເວລາຫຼາຍຍຸກຫຼາຍສະໄໝ ເຖິງເວລາແລ້ວທີ່ພຣະຄຳຂອງພຣະເຈົ້າຈະຖືກແປເພື່ອໃຫ້ຄົນໃນດິນແດນຕ່າງໆໄດ້ອ່ານໃນພາສາຂອງຕົນ. ຢາມທ່ຽງຄືນແຫ່ງສະໄໝຍຸກມືດໄດ້ຜ່ານໄປແລ້ວ ຊົ່ວໄມງແຫ່ງຄວາມມືດມົນກຳລັງຈືດຈ່າງໄປ ແລະສັນຍາລັກແຫ່ງແສງຮຸ່ງອາລຸນທີ່ກໍາລັງຈະມາເຖິງປາກົດຂື້ນໃນຫຼາຍປະເທດ {GC 79.2}</w:t>
      </w:r>
    </w:p>
    <w:p w:rsidR="00000000" w:rsidDel="00000000" w:rsidP="00000000" w:rsidRDefault="00000000" w:rsidRPr="00000000" w14:paraId="00000006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##ດາວຮຸ່ງອາລຸນແຫ່ງການປະຕິຮູບສາສະໜາຄັ້ງໃຫຍ່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ໃນສັດຕະວັດທີ່ສິບສີ່ “ດາວຮຸ່ງອາລຸນແຫ່ງການປະຕິຮູບສາສະໜາຄັ້ງໃຫຍ່” ໄດ້ເກີດຂື້ນຢູ່ປະເທດອັງກິດ ກໍຄືທ່ານຈອນ ໄວຄຼິບ (John Wycliffe). ເພິ່ນເປັນກະບອກສຽງໃນການປະຕິຮູບບໍ່ພຽງແຕ່ສຳລັບປະເທດອັງກິດເທົ່ານັ້ນ ແຕ່ເປັນໃຫ້ທຸກປະເທດທີ່ນັບຖືສາສະໜາຄຣິສ. ການຄັດຄ້ານຕໍ່ຄຣິສຕະຈັກໂຣມທີ່ເພິ່ນມີໂອກາດປະກາດຢູ່ນັ້ນຈະບໍ່ມີວັນຖືກປິດໃຫ້ງຽບອີກຕໍ່ໄປ. ການຄັດຄ້ານຄັ້ງນັ້ນໄດ້ເປີດການຕໍ່ສູ້ເຊິ່ງສົ່ງຜົນໃຫ້ເກີດການປົດປ່ອຍໃນລະດັບບຸກຄົນ, ໃນລະດັບຄຣິສຕະຈັກ ແລະໃນລະດັບປະເທດ. {GC 80.1}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ທ່ານໄວຄຼິບໄດ້ຮັບການສຶກສາສູງ ແລະເພິ່ນຖືວ່າການຢຳເກງພຣະເຈົ້າເປັນຈຸດເລີ່ມຕົ້ນແຫ່ງປັນຍາ. ຕອນຮຽນຢູ່ລະດັບວິທະຍາໄລ ເພິ່ນມີຊື່ສຽງໃນດ້ານຄວາມເຊື່ອສັດທາທີ່ແຮງກ້າ, ພ້ອມທັງມີຄວາມສາມາດຫຼາກຫຼາຍທີ່ໂດນເດັ່ນ, ແລະເປັນນັກວິຊາການທີ່ຮອບດ້ານ. ດ້ວຍຄວາມຫິວກະຫາຍໃນຄວາມຮູ້ ເພິ່ນໄດ້ພະຍາຍາມທຳຄວາມເຂົ້າໃຈກັບທຸກສາຂາວິຊາ. ເພິ່ນໄດ້ສຶກສາປັດຊະຍາຂອງພວກນັກວິຊາການ, ມະຕິຕ່າງໆຂອງສະພາຄຣິສຕະຈັກ, ແລະກົດໝາຍຝ່າຍການປົກຄອງ ໂດຍສະເພາະທີ່ກ່ຽວຂ້ອງກັບປະເທດຂອງເພິ່ນເອງ. ພື້ນຖານການສຶກສາອັນລໍ້າຄ່າເຫຼົ່ານີ້ໄດ້ປາກົດໃຫ້ເຫັນຢ່າງຊັດເຈນໃນວຽກງານຂອງເພິ່ນໃນໄລຍະຕໍ່ມາ. ການເຂົ້າໃຈຢ່າງຖີ່ຖ້ວນເຖິງຫຼັກປັດຊະຍາທີ່ຜ່ານການພິຈາລະນາໃນຍຸກສະໄໝຂອງເພິ່ນຊ່ວຍໃຫ້ເພິ່ນສາມາດເປີດເຜີຍຂໍ້ຜິດພາດຂອງປັດຊະຍາດັ່ງກ່າວ ແລະດ້ວຍການສຶກສາກົດໝາຍຂອງຊາດ ແລະກົດລະບຽບຂອງຄຣິສຕະຈັກ ເພິ່ນພ້ອມທີ່ຈະມີສ່ວນໃນການຕໍ່ສູ້ຄັ້ງໃຫຍ່ເພື່ອສິດທິສາລີພາບທາງດ້ານຝ່າຍພົນລະເມືອງ ແລະດ້ານສາສະໜາ. ນອກຈາກທີ່ເພິ່ນສາມາດນຳໃຊ້ພຣະຄຳຂອງພຣະເຈົ້າເປັນອາວຸດໃນການຕໍ່ສູ້ ເພິ່ນກໍຍັງເຂົ້າໃຈຫຼັກວິຊາຂອງສະຖາບັນການສຶກສາ ແລະຮູ້ເລ່ຫຼ່ຽມຕ່າງໆຂອງພວກນັກວິຊາການ. ທ່ານໄວຄຼິບເປັນຄົນສະຫຼາດ ແລະມີຄວາມຮອບຮູ້ຈົນເປັນທີ່ເຄົາລົບຕໍ່ທັງຜູ້ເປັນມິດ ແລະຜູ້ເປັນສັດຕູ. ພັກພວກຂອງເພິ່ນພໍໃຈທີ່ນັກຕໍ່ສູ້ຂອງພວກເຂົາມີຄວາມໂດດເດ່ນທີ່ສຸດທ່າມກາງປັນຍາຊົນລະດັບຊາດ ສ່ວນສັດຕູຂອງເພິ່ນກໍບໍ່ສາມາດໝິ່ນປະມາດການປະຕິຮູບສາສະໜາດ້ວຍການອ້າງວ່າຜູ້ນຳການປະຕິຮູບນັ້ນເປັນຄົນໂງ່ຈ້າ ຫຼືເປັນຄົນຫົວອ່ອນ.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{GC 80.2}</w:t>
      </w:r>
    </w:p>
    <w:p w:rsidR="00000000" w:rsidDel="00000000" w:rsidP="00000000" w:rsidRDefault="00000000" w:rsidRPr="00000000" w14:paraId="0000000A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ເມື່ອທ່ານໄວຄຼິບຍັງຮຽນຢູ້ວິທາຍະໄລເພິ່ນເລີ່ມສຶກສາພຣະຄຳພີ. ໃນສະໄໝນັ້ນພຣະຄຳພີມີແຕ່ໃນພາສາເດີມ ມີແຕ່ນັກວິຊາການເທົ່ານັ້ນທີ່ສາມາດເຂົ້າເຖິງແຫຼ່ງຄວາມຈິງ ເຊິ່ງຖືກປິດບັງໄວ້ຈາກຄົນຊົນຊັ້ນທີ່ໄຮ້ການສຶກສາ ດ້ວຍເຫດນີ້ ຈຶ່ງເປັນການປູທາງໃຫ້ທ່ານໄວຄຼິບເຮັດພາລະກິດການປະຕິຮູບໃນອະນາຄົດ. ກ່ອນໜ້ານັ້ນເຄີຍມີນັກວິຊາການສືກສາພຣະຄໍາຂອງພຣະເຈົ້າ ແລະໄດ້ຄົ້ນພົບຄວາມຈິງອັນຍິ່ງໃຫຍ່ເຖິງພຣະຄຸນທີ່ພຣະອົງປະທານມາໂດຍບໍ່ຄິດມູນຄ່າ. ພວກເຂົາໄດ້ເຜີຍແຜ່ເລື່ອງຄວາມຈິ່ງນີ້ໃນຄຳສັ່ງສອນຂອງຕົນ ແລະໄດ້ນໍາຄົນອື່ນໃຫ້ຫັນມາຫາພຣະຄໍາແຫ່ງຊີວິດ.{GC 80.3}</w:t>
      </w:r>
    </w:p>
    <w:p w:rsidR="00000000" w:rsidDel="00000000" w:rsidP="00000000" w:rsidRDefault="00000000" w:rsidRPr="00000000" w14:paraId="0000000B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ເມື່ອທ່ານໄວຄຼິບເລີ່ມສົນໃຈໃນການສືກສາພຣະຄໍາພີ ເພິ່ນໄຕ່ຕອງຢ່າງລະອຽດຖີ່ຖ້ວນແບບດຽວກັນທີ່ຊ່ວຍໃຫ້ເພິ່ນມີຄວາມຊໍານານໃນຫຼັກວິຊາການຕ່າງໆ. ກ່ອນໜ້ານີ້ ເພິ່ນຮູ້ສືກວ່າຊີວິດຂາດບາງສິ່ງບາງຢາງທີ່ສຳຄັນທີ່ການສືກສາດ້ານວິຊາການ ແລະຫຼັກຄໍາສອນຂອງຄຣິດຕະຈັກບໍ່ສາມາດຕອບສະໜອງໄດ້. ແຕ່ເພິ່ນພົບວ່າພຣະຄໍາຂອງພຣະເຈົ້າມີຄຳຕອບເຊິ່ງເພິ່ນບໍ່ເຄີຍພົບຢູ່ໃນສິ່ງອື່ນມາກ່ອນ. ກໍຄືແຜນການແຫ່ງຄວາມລອດ ແລະພຣະຄຣິສໃນຖານະຜູ້ແກ້ຕ່າງໃຫ້ມະນຸດພຽງຜູ້ດຽວ. ທ່ານໄວຄຼິບຖວາຍຕົວເອງຮັບໃຊ້ພຣະຄຣິສ ແລະຕັ້ງໃຈທີ່ຈະປະກາດຄວາມຈິງທີ່ເພິ່ນໄດ້ຄົ້ນພົບ {GC 81.1}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ທ່ານ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ໄວຄຼິບກໍເໝືອນນັກປະຕິຮູບລຸ້ນຫຼັງທີ່ບໍ່ໄດ້ເຫັນລ່ວງໜ້າວ່າພາລະກິດຈະໄປທິດທາງໃດໃນຕອນເລີ່ມຕົ້ນ. ເພິ່ນບໍ່ໄດ້ຕັ້ງຕົວເປັນປໍລະປັກກັບຄຣິສຕະຈັກໂຣມໂດຍເຈດຕະນາ ແຕ່ການອຸດທິດຕົວຕໍ່ຄວາມຈິງໄດ້ນຳເພິ່ນໃຫ້ຕໍ່ຕ້ານຄວາມເທັດຢ່າງຫຼີກລ້ຽງບໍ່ໄດ້. ຍິ່ງເພິ່ນມອງເຫັນຄຳສອນທຽມເທັດຂອງລະບອບສັນຕະປາປາເທົ່າໃດ ເພິ່ນກໍນໍາສະເໜີຫຼັກຄຳສອນໃນພຣະຄຳພີດ້ວຍໃຈຮ້ອນຮົ້ນຫຼາຍຍິ່ງຂຶ້ນເທົ່ານັ້ນ. ເພິ່ນເຫັນວ່າຄຣິສຕະຈັກໂຣມໄດ້ປະຖິ້ມພຣະຄຳຂອງພຣະເຈົ້າເພື່ອຮັບເອົາທຳນຽມປະເພນີຂອງມະນຸດ ເພິ່ນຈຶ່ງກ່າວໂທດພວກປະໂຣຫິດຢ່າງກ້າຫານທີ່ປິດບັງພຣະຄຳພີ ແລະຮຽກຮ້ອງຕ້ອງການໃຫ້ພວກເຂົາຄືນພຣະຄຳພີແກ່ປະຊາຊົນ ໃຫ້ພຣະຄຳພີມີຄວາມໜ້າເຊື່ອຖື ແລະເປັນທີ່ຍອມຮັບໃນຄຣິສຕະຈັກ. ທ່ານໄວຄຼິບເປັນອາຈານທີ່ຫ້າວຫັນ ແລະມີຄວາມສາມາດ ທັງເປັນນັກເທດທີ່ມີສິລະປະໃນການເວົ້າ ສ່ວນຊີວິດປະຈຳວັນຂອງເພິ່ນກໍສະທ້ອນໃຫ້ເຫັນເຖິງຄວາມຈິງທີ່ເພິ່ນເທດສະໜາ. ຄົນທົ່ວໄປວາງໃຈ ແລະນັບຖືເພິ່ນໃນຖານະທີ່ເພິ່ນມີຄວາມຮູ້ໃນພຣະຄໍາພີຢ່າງດີ, ສອນດ້ວຍເຫດຜົນ, ມີຊີວິດທີ່ບໍລິສຸດ, ມີຄວາມກ້າຫານທີ່ບໍ່ທໍ້ຖອຍ ແລະມີຄວາມຊື່ສັດສຸຈະຣິດທີ່ໝັ້ນຄົງແນ້ວແນ່. ຫຼາຍຄົນບໍ່ພໍໃຈກັບກັບຄວາມເຊື່ອຖືເດີ່ມຂອງຕົນ ເມື່ອພວກເຂົາເຫັນຄວາມໄຮ້ສິນລະທໍາທີ່ປາກົດຂື້ນໃນຄຣິສຕະຈັກໂຣມ ພວກເຂົາຈຶ່ງຮັບເອົາຄວາມຈິງທີ່ທ່ານໄວຄຼິບສອນດ້ວຍຄວາມຊົມຊື່ນຍິນດີເກີນທີ່ຈະປິດບັງໄດ້ ແຕ່ພວກຜູ້ນຳຝ່າຍສັນຕະປາປາໂກດຫ້າຍເມື່ອຮູ້ວ່ານັກປະຕິຮູບຄົນນີ້ກຳລັງມີອິດທິພົນຫຼາຍກວ່າພວກເຂົາ. {GC 81.2}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##ຄວາມຊົ່ວທີ່ຕ້ອງຕໍ່ຕ້ານ</w:t>
      </w:r>
    </w:p>
    <w:p w:rsidR="00000000" w:rsidDel="00000000" w:rsidP="00000000" w:rsidRDefault="00000000" w:rsidRPr="00000000" w14:paraId="0000000F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ທ່ານໄວຄຼິບມີທັກສະຫຼັກແຫຼມໃນການສັງເກດຄວາມເທັດ ແລະເພິ່ນຕໍ່ຕ້ານກັບນະໂຍບາຍຕ່າງໆຂອງໂຣມທີ່ໃຊ້ອຳນາດຢ່າງເກີນຄວນໂດຍປາສະຈາກຄວາມຢ້ານກົ່ວ. ໃນລະຫວ່າງທີ່ຮັບໜ້າທີ່ເປັນສາສະໜາຈານປະຈຳຂອງພຣະລາຊາ ເພິ່ນຢືນຢັນຕໍ່ສູ້ກັບນະໂຍບາຍຂອງສັນຕະປາປາທີ່ໃຫ້ກະສັດອັງກິດເສຍຄ່າບັນນາການ ໂດຍສະແດງໃຫ້ເຫັນວ່າຈຸດຢືນຂອງສັນຕະປາປາທີ່ອ້າງວ່າມີອຳນາດເໜືອບັນດາກະສັດທັງຫຼາຍໃນໂລກນັ້ນ ບໍ່ສົມເຫດຜົນ ແລະຂັດກັບພຣະຄໍາພີ. ຂໍ້ຮຽກຮ້ອງຂອງສັນຕະປາປາສ້າງຄວາມຂຸ່ນເຄື່ອງອັນໃຫຍ່ຫຼວງໃຫ້ແກ່ຄົນທັງຫຼາຍ ດັ່ງນັ້ນຄຳສອນຂອງທ່ານໄວຄຼິບຈຶງມີອິດທິພົນຕໍ່ຄວາມຄິດຂອງຄົນຊັ້ນປັນຍາຊົນໃນຊາດ. ກະສັດພ້ອມດ້ວຍພວກຂ້າລາຊະການໄດ້ຮ່ວມມືກັນເພື່ອປະຕິເສດການແອບອ້າງອຳນາດການປົກຄອງຂອງສັນຕະປາປາ ແລະການຖວາຍຄ່າບັນນາການໃຫ້ເພິ່ນ. ດ້ວຍເຫດນີ້ ອຳນາດຂອງສັນຕະປາປາຈຶ່ງຖືກບັນທອນລົງໃນປະເທດອັງກິດຢ່າງໜັກໜ່ວງ. {GC 82.1}</w:t>
      </w:r>
    </w:p>
    <w:p w:rsidR="00000000" w:rsidDel="00000000" w:rsidP="00000000" w:rsidRDefault="00000000" w:rsidRPr="00000000" w14:paraId="00000010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ຊົ່ວອີກເລື່ອງໜຶ່ງທີ່ນັກປະຕິຮູບຜູ້ນີ້ດໍາເນີນການຕໍ່ສູ້ຢ່າງເດັດດຽວເປັນເວລາຍາວນານຄືອົງກອນຕ່າງໆຂອງ</w:t>
      </w:r>
      <w:commentRangeStart w:id="0"/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highlight w:val="yellow"/>
          <w:rtl w:val="0"/>
          <w:rPrChange w:author="Brian Wilson" w:id="0" w:date="2023-06-29T07:33:10Z">
            <w:rPr>
              <w:rFonts w:ascii="Noto Serif Lao Light" w:cs="Noto Serif Lao Light" w:eastAsia="Noto Serif Lao Light" w:hAnsi="Noto Serif Lao Light"/>
              <w:sz w:val="28"/>
              <w:szCs w:val="28"/>
            </w:rPr>
          </w:rPrChange>
        </w:rPr>
        <w:t xml:space="preserve">ພະ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ກາໂຕລິກ. ພວກ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highlight w:val="yellow"/>
          <w:rtl w:val="0"/>
        </w:rPr>
        <w:t xml:space="preserve">ພະ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ໂຕລິກເຫຼົ່ານີ້ເໝືອນຝູງຕັກກະແຕນທີ່ກະຈາຍຢູ່ທົ່ວປະເທດອັງກິດເປັນຮອຍດ່າງໃນຄວາມຈະເລີນຮຸ່ງເຮືອງຂອງປະເທດຊາດ. ບໍ່ວ່າຈະເປັນເລື່ອງຄວາມຂະຫຍັນໝັ່ນພຽນ, ການສຶກສາ, ຫຼືສິນລະທຳ ທັງໝົດນີ້ລ້ວນແຕ່ໄດ້ຮັບອິດທິພົນຢ່າງຮຸນແຮງຈາກການເຄື່ອນຂອງພວກເຂົາ. ການຢູ່ລ້າ ແລະການທ່ຽວຂໍທານຂອງພວກພະກາໂຕລິກບໍ່ພຽງແຕ່ເປັນການສິ້ນເປືອງຊັບສິນຂອງປະຊາຊົນທີ່ໜັກໜາເທົ່ານັ້ນ ແຕ່ເປັນເຫດໃຫ້ຄົນດູຖູກວຽກງານທີ່ເປັນປະໂຫຍດ, ຄົນໜຸ່ມສາວຈຶ່ງຂາດສິນລະທໍາຈົນເສຍຄົນ. ຫຼາຍຄົນຖືກພະກາໂຕລິກຊັກຈູງໃຫ້ເຂົ້າສໍານັກຄຸນພໍ່ຄຸນແມ່ ເພື່ອອຸທິດຊີວິດໃຫ້ກັບການບວດໃນຖານະບາດຫຼວງ ຫຼືແມ່ຊີ ໂດຍບໍ່ໄດ້ຮັບການເຫັນດີຍິນຍອມຂອງຜູ້ປົກຄອງ ຊຳ້ບໍ່ໜຳກໍຍັງບໍ່ໄດ້ແຈ້ງໃຫ້ພໍ່ແມ່ຮັບຊາບ ແຕ່ກັບລັກບວດແມ່ນວ່າຖືກພໍ່ແມ່ຫ້າມປາມໄວ້ກໍຕາມ. ມີບັນພະບຸລຸດຄົນໜຶ່ງຂອງຄຣິສຕະຈັກໂຣມໃນຍຸກທຳອິດໄດ້ອ້າງວ່າການບວດເປັນໜ້າທີ່ທີ່ສຳຄັນກວ່າຄວາມຮັກ ແລະຄວາມກະຕັນຍູທີ່ລູກຄວນມີຕໍ່ບິດາບານດາ, ໂດຍກ່າວວ່າ: “ຖ້າຫາກພໍ່ຄີງໆຈະນອນຮ້ອງໄຫ້ ແລະຄໍ່າຄວນຕໍ່ໜ້າປະຕູ ແລະແມ່ຂອງເຈົ້າຈະເຜີຍກາຍທີ່ໃຫ້ກຳເນີດເຈົ້າ ແລະເປີດເອິກທີ່ລ້ຽງເຈົ້າມາ ກໍໃຫ້ເຈົ້າຢຽບຢໍ້າພວກເຂົາລົງໃຕ້ຕີນ ແລະກ້າວເດີນກົງຕໍ່ໄປສູ່ພຣະຄຣິສ.” ຕໍ່ມາ ມາຕິນ ລູເທີເອີ້ນຄຳສອນນີ້ວ່າ, “ຄວາມປ່າເຖື່ອນທີ່ຂາດມະນຸດສະທຳ ເພາະມີລັກສະນະເໝືອນໝາປ່າ ແລະຜະເດັດການຫຼາຍກວ່າທີ່ຈະມີລັກສະນະຂອງຄຣິສຕຽນ ແລະມະນຸດ.” ເພາະເຫດນີ້ລູກຈຶ່ງມີໃຈແຂງກະດ້າງໃສ່ພໍ່ແມ່ (ຊີວິດຂອງລູເຕີ, ໜ້າ 70, 69 ຂຽນໂດຍບານັສ ເຊຍ Barnas Sears). ດັ່ງນັ້ນບັນດາຜູ້ນຳຝ່າຍສັນຕະປາປາຈຶ່ງຍົກເອົາທຳນຽມຂອງມະນຸດໄວ້ເໜືອກົດບັນຍັດຂອງພຣະເຈົ້າເໝືອນທີ່ພວກຟາຣິຊາຍໃນສະໄໝພຣະເຢຊູໄດ້ກະທໍາ. ດ້ວຍເຫດນີ້ຈຶງມີຄອບຄົວແຕກແຍກ ແລະພໍ່ແມ່ຖືກຕັດຂາດຈາກລູກ. {GC 82.2}</w:t>
      </w:r>
    </w:p>
    <w:p w:rsidR="00000000" w:rsidDel="00000000" w:rsidP="00000000" w:rsidRDefault="00000000" w:rsidRPr="00000000" w14:paraId="00000011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ແມ່ນແຕ່ນັກສຶກສາໃນມະຫາວິທະຍາໄລຕ່າງໆກໍຍັງຫຼົງກົນລວງຂອງພວກບາດຫຼວງ ແລະຖືກຊັກຈູງໃຫ້ບວດ. ພາຍຫຼັງ ມີຫຼາຍຄົນກິນແໜງທີ່ໄດ້ບວດເພາະເຫັນວ່າເປັນຮອຍບາບໃນຊີວິດ ແລະເປັນເຫດນໍາຄວາມເສຍໃຈມາສູ່ພໍ່ແມ່ຂອງຕົນ ແຕ່ເມື່ອພວກເຂົາຕິດໃນບ້ວງແຮ້ວ ມັນເປັນໄປບໍ່ໄດ້ທີ່ຈະຫຼຸດອອກໃຫ້ເປັນອິດສະຫຼະໄດ້ເລີຍ. ພໍ່ແມ່ຫຼາຍຄົນຢ້ານອິດທິພົນຂອງພວກບາດຫຼວງຈຶ່ງບໍ່ຍອມສົ່ງລູກຊາຍໄປຮຽນຢູ່ມະຫາວິທະຍາໄລ. ຈຳນວນນັກສຶກສາໃນສະຖາບັນການສຶກສາທີ່ສຳຄັນຕ່າງໆຫຼຸດນ້ອຍຖອຍລົງຫຼາຍຢ່າງເຫັນໄດ້ຊັດເຈນ ຈົນສະຖາບັນເຫຼົ່ານັ້ນງຽບເຫງົາ ແລະຄົນໃນສັງຄົນກໍຂາດຄວາມຮູ້.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{GC 83.1}</w:t>
      </w:r>
    </w:p>
    <w:p w:rsidR="00000000" w:rsidDel="00000000" w:rsidP="00000000" w:rsidRDefault="00000000" w:rsidRPr="00000000" w14:paraId="00000012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ສັນຕະປາປາໄດ້ມອບອຳນາດໃຫ້ພວກບາດຫຼວງເຫຼົ່ານີ້ຟັງຄຳສາລະພາບບາບ ແລະຍົກໂທດໃຫ້ຜູ້ຄົນ. ການກະທໍາເຊັ່ນນີ້ກາຍເປັນຕົ້ນຕໍ່ຂອງຄວາມຊົ່ວຊ້າທີ່ຮ້າຍແຮງ. ພວກພະກາໂຕລິກໝາຍໝັ້ນປັ້ນມືເພື່ອກອບໂກຍເງິນຄຳເພີ່ມຂື້ນ ຈຶ່ງພ້ອມອະໄພຄວາມຜິດບາບຂອງອາຊະຍາກອນທຸກຮູບແບບ. ຜົນທີ່ຕາມມາ ກໍຄືຄວາມຊົ່ວຊ້າອັນຮ້າຍແຮງທີ່ສຸດໄດ້ເພີ່ມທະວີຄູນຢ່າງໄວວາ. ສ່ວນຄົນປ່ວຍໂຊ ແລະຄົນຍາກຈົນກໍຖືກປະຖິ້ມໃຫ້ທົນທຸກທໍລະມານຕໍ່ໄປ ໃນຂະນະດຽວກັນ ຂອງທີ່ບໍລິຈາກມາເພື່ອບັນເທົາທຸກກໍເຂົ້າກະເປົາຂອງພວກບາດຫຼວງ ຜູ້ທີ່ຂົ່ມຂູ່ໃຫ້ປະຊາຊົນບໍລິຈາກເງິນເຂົ້າອົງກອນນັກບວດຂອງຕົນ ແລະປະນາມຄົນທີ່ບໍ່ບໍລິຈາກວ່າເປັນຜູ້ທີ່ຂາດຄວາມເຊື່ອສັດທາໃນພຣະເຈົ້າ.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ເຖິງແມ່ນວ່າພວກບາດຫຼວງອ້າງວ່າຕົນບໍ່ຫຍຸ້ງກ່ຽວກັບເງິນຄຳດຳແກ້ວ ແຕ່ຄວາມຮັ່ງມີຂອງພວກເຂົາເພີ່ມຂຶ້ນຕະຫຼອດເວລາ, ຕຶກອາຄານຂອງ</w:t>
      </w:r>
      <w:commentRangeStart w:id="1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ສຳນັກບາດຫຼວງ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ທີ່ອະລັງການ ແລະ ໂຕະອາຫານທີ່ຫຼູຫຼາຂອງພວກເຂົາ ຍິ່ງເຮັດໃຫ້ເຫັນຄວາມຍາກຈົນຂອງຊາດບ້ານເມືອງທີ່ນັບມື້ທະວີຍິ່ງຂຶ້ນ. ໃນຂະນະທີ່ພວກບາດຫຼວງໃຊ້ຊີວິດຢ່າງຟຸມເຟື້ອຍ ແລະອິ່ມໜຳສຳລານ ພວກເຂົາສົ່ງຄົນຂາດຄວາມຮູ້ໄປສອນປະຊາຊົນຜູ້ສາມາດເວົ້ານິທານ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ຫຼອກເດັກ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ຕຳນານ ແລະ ເລື່ອງຕະຫຼົກຕ່າງໆ ເພື່ອໃຫ້ປະຊາຊົນເພິດເພີນ ຈົນເຮັດໃຫ້ພວກເຂົາຍິ່ງຫຼົງໃຫຼຕາມກົນອຸບາຍຂອງພວກບາດຫຼວງຢ່າງສິ້ນເຊິງ. ພວກພະກາໂຕລິກສືບຕໍ່ຄອບງໍາຝູງຊົນທີ່ງົມງາຍນີ້ ແລະ ຊັກຈູງພວກເຂົາ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ໃຫ້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ເຊື່ອວ່າ ໜ້າທີ່ທາງສາສະໜາທັງໝົດແມ່ນໃຫ້ຍອມຮັບວ່າສັນຕະປາປາມີອຳນາດສູງສຸດ, ໃຫ້ບູຊາພວກນັກບຸນທີ່ລ່ວງລັບໄປແລ້ວ ແລະ ຖວາຍບໍລິຈາກໃຫ້ແກ່ພວກບາດຫຼວງ, ໂດຍຖືວ່າການກະທໍາເຊັ່ນນີ້ກໍພຽງພໍທີ່ຈະຮັບຮອງພວກເຂົາຈະໄດ້ຂຶ້ນສະຫວັນ. {GC 83.2}</w:t>
      </w:r>
    </w:p>
    <w:p w:rsidR="00000000" w:rsidDel="00000000" w:rsidP="00000000" w:rsidRDefault="00000000" w:rsidRPr="00000000" w14:paraId="00000013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ມີປັນຍາຊົນທີ່ມີສິນທຳຫຼາຍຄົນພະຍາຍາມປະຕິຮູບບັນດາຄະນະນັກບວດໂດຍບໍ່ເກີດຜົນ, ແຕ່ໄວຄຼິບ ຈຶ່ງເລັງໂຈມຕີທີ່ຮາກເຫງົ້າຕົ້ນຕໍ່ຂອງຄວາມຊົ່ວ ດ້ວຍຄວາມເຂົ້າໃຈບັນຫາທີ່ເລິກເຊິ່ງກວ່າ. ເພິ່ນປະກາດວ່າຕົວລະບົບ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ຄະນະນັກບວດ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ເອງທີ່ຜິດ ແລະ ສົມຄວນຖືກຍົກເລີກ ເປັນການ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ຈູດປະເດັນ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ໃຫ້ເກີດການໂອ້ລົມສົນທະນາເຖິງເລື່ອງນີ້. ເມື່ອພວກບາດ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ຫຼວງ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ເດີນທາງທົ່ວປະເທດແຕ່ເໜືອຮອດໃຕ້ ເພື່ອຈໍາໜ່າຍໃບລ້າງບາບ ຫຼາຍຄົນເກີດມີຄວາມສົງໄສເຖິງຄວາມເປັນໄປໄດ້ທີ່ຈະຊື້ການໃຫ້ອະໄພບາບດ້ວຍເງິນໄດ້ຈິງ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ຫຼືບໍ່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ພວກເຂົາສົງໄສວ່າຄວນຈະໄປຂໍການໃຫ້ອະໄພຈາກພຣະເຈົ້າແທນທີ່ຈະໄປຫາສັນຕະປາປາຕາມເຄີຍ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ຫຼືບໍ່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ມີຄົນຈຳນວນບໍ່ນ້ອຍຮູ້ສືກຕົກໃຈຕໍ່ຄວາມໂລບຂອງພວກພະກາໂຕລິກທີ່ມີທ່າທາງບໍ່ຮູ້ຈັກອິ່ມຈັກພໍ. ພວກເຂົາກ່າວວ່າ “ບັນດາພະກາໂຕລິກ ແລະ ພວກບາດ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ຫຼວງ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ຂອງຄຣິສຕະຈັກໂຣມກຳລັງກັດກິນພວກເຮົາເໝືອນດັ່ງມະເຮັງຮ້າຍ. ຖ້າພຣະເຈົ້າບໍ່ກອບກູ້ພວກເຮົາ ປະຊາຊົນຈະພິນາດຢ່າງແນ່ນອນ.” (ໂດບິນເຍ, ເຫຼັ້ມ 17, ບົດ 7.) ເພື່ອປິດບັງຄວາມໂລບມາກໂລພາຂອງຕົນພວກພະກາໂຕລິກເຫຼົ່ານີ້ອ້າງວ່າ ພວກເຂົາພຽງແຕ່ເຮັດຕາມແບບຢ່າງຂອງພຣະຜູ້ຊ່ວຍໃຫ້ລອດ ໂດຍການຢືນຢັນວ່າ ພຣະເຢຊູ ແລະ ພວກສາວົກຂອງພຣະອົງໄດ້ຮັບການອຸປະຖຳຄຳຊູ້ດ້ວຍຄວາມໃຈບຸນສຸນທານຂອງປະຊາຊົນ. ແຕ່ການອ້າງເຊັ່ນນີ້ເຮັດໃຫ້ເກີດຄວາມເສຍຫາຍແກ່ພວກເຂົາເອງ ເພາະເປັນເຫດໃຫ້ຫຼາຍຄົນຫັນມາຫາພຣະຄໍາພີເພື່ອສືກສາຫາຄວາມຈິງດ້ວຍຕົວເອງ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ເຊິ່ງ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ເປັນເລື່ອງທີ່ຄຣິສຕະຈັກໂຣມບໍ່ປາຖະໜາທີ່ສຸດ. ມີຫຼາຍຄົນຫັນໄປໃສ່ໃຈໃນພຣະຄຳພີອັນເປັນແຫຼ່ງຄວາມຈິງ ເຊິ່ງ ຄຣິສຕະຈັກໂຣມມີເປົ້າໝາຍທີ່ຈະປິດບັງຄວາມຈິງເຫຼົ່ານັ້ນ. {GC 84.1}</w:t>
      </w:r>
    </w:p>
    <w:p w:rsidR="00000000" w:rsidDel="00000000" w:rsidP="00000000" w:rsidRDefault="00000000" w:rsidRPr="00000000" w14:paraId="00000014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##ໄວຄຼິບເລີ່ມຂຽນ</w:t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ໄວຄຼິບເລີ່ມຂຽນ ແລະ ເຜີຍແຜ່ບົດຄວາມຕໍ່ຕ້ານພວກພະກາໂຕລິກ ບໍ່ແມ່ນເພື່ອຜິດຖຽງກັບພວກເຂົາ ແຕ່ເພື່ອໃຫ້ປະຊາຊົນສົນໃຈຕໍ່ຫຼັກຄຳສອນຂອງພຣະຄຳພີ ແລະ ຕໍ່ພຣະເຈົ້າຜູ້ຊົງດົນບັນດານໃຈໃຫ້ມີການຂຽນພຣະຄຳພີຂຶ້ນ. ເພິ່ນປະກາດວ່າ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ສັນຕະປາປາບໍ່ມີອຳນາດໃນການໃຫ້ອະໄພບາບ ຫຼື ການຕັດຊື່ຄົນອອກຈາກຄຣິສຕະຈັກຫຼາຍກວ່າບາດຫຼວງທົ່ວໄປ. ນອກຈາກນີ້ກໍສອນວ່າບໍ່ສາມາດຕັດຊື່ຄວາມເປັນສະມາຊິກຂອງຜູ້ໃດອອກໄດ້ຢ່າງແທ້ຈິງ ນອກເສຍຈາກບຸກຄົນດັ່ງກ່າວໄດ້ນໍາການພິພາກສາຂອງພຣະເຈົ້າມາສູ່ຕົນເອງ.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ຄົງບໍ່ມີວິທີອື່ນທີ່ດີກວ່ານີ້ທີ່ຈະ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ຫຼົ້ມ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ໂຄງສ້າງລະບົບອຳນາດທີ່ຄອບງຳທັງຈິດວິນຍານ ແລະຊີວິດ ເຊິ່ງສັນຕະປາປາໄດ້ຕັ້ງຂື້ນໄວ້ ເພື່ອຄຸມຂັງຈິດວິນຍານ ແລະ ຮ່າງກາຍຂອງຄົນນັບລ້ານ. {GC 84.2}</w:t>
      </w:r>
    </w:p>
    <w:p w:rsidR="00000000" w:rsidDel="00000000" w:rsidP="00000000" w:rsidRDefault="00000000" w:rsidRPr="00000000" w14:paraId="00000018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ແລ້ວທ່ານໄວຄຼິບຖືກເອີ້ນໃຫ້ປົກປ້ອງສິດທິຂອງກະສັດອັງກິດຈາກອຳນາດຂອງຄຣິສຕະຈັກໂຣມ. ເພິ່ນໄດ້ຮັບການແຕ່ງຕັ້ງໃຫ້ເປັນທູດຫຼວງ ແລະໄດ້ໄປປະຈຳການຢູ່ປະ​ເທດ​ເນ​ເທີ​ແລນເປັນເວລາສອງປີເພື່ອປະຊຸມຫາລືກັບຄະນະຂ້າຫຼວງຂອງສັນຕະປາປາ. ໃນຂະນະທີ່ດຳລົງຕຳແໜ່ງໃນປະເທດນີ້ ເພິ່ນຕ້ອງສື່ສານກັບບັນດາບາດຫຼວງຂອງຄຣິສຕະຈັກໂຣມຈາກປະເທດຝຣັ່ງ, ອີຕາລີ, ແລະສະເປນ ແລະກໍມີໂອກາດສັງເກດເຫັນເຫດການ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ຕ່າງໆ ທີ່ຢູ່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ເບື້ອງຫຼັງ ແລະຮັບຮູ້ຫຼາຍສິ່ງຫຼາຍຢ່າງເຊິ່ງບໍ່ສາມາດຮູ້ໄດ້ຕອນຢູ່ໃນປະເທດອັງກິດ. ເພິ່ນໄດ້ຮຽນຮູ້ຫຼາຍສິ່ງ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ຫຼາຍຢ່າງທີ່ຈະຊ່ວຍເພິ່ນສຸມໃສ່ວຽກງານໃນອະນາຄົດ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ເພິ່ນສັງເກດເຫັນ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ເຖິງທາດແທ້ ແລະ ອ່ານຈຸດມຸ້ງໝາຍຂອງ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ບັນດາຕົວແທນຈາກຄຣິສຕະຈັກໂຣມ. ເມື່ອກັບໄປຍັງປະເທດອັງກິດ ທ່ານໄວຄຼິບເຜີຍແຜ່ຄຳສອນເດີມຂອງເພິ່ນຢ່າງກະຕືລືລົ້ນກວ່າເກົ່າ ໂດຍປະກາດວ່າ ຄວາມໂລບ, ຄວາມຫຍິ່ງ, ແລະຄວາມຫຼອກລວງແມ່ນບັນດາພຣະາຂອງຄຣິສຕະຈັກໂຣມ. {GC 84.3}</w:t>
      </w:r>
    </w:p>
    <w:p w:rsidR="00000000" w:rsidDel="00000000" w:rsidP="00000000" w:rsidRDefault="00000000" w:rsidRPr="00000000" w14:paraId="00000019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ທ່ານ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ໄວຄຼິບໄດ້ຂຽນໄວ້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ໃນໃບປິວສະບັບໜຶ່ງກ່າວເຖິງສັນຕະປາປາກັບພວກເລ່ຍໄລເງິນຂອງເພິ່ນວ່າ, </w:t>
      </w:r>
      <w:r w:rsidDel="00000000" w:rsidR="00000000" w:rsidRPr="00000000">
        <w:rPr>
          <w:color w:val="ffffff"/>
          <w:sz w:val="18"/>
          <w:szCs w:val="18"/>
          <w:shd w:fill="434c43" w:val="clear"/>
          <w:rtl w:val="0"/>
        </w:rPr>
        <w:t xml:space="preserve">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“ພວກເຂົາດູດເອົາເງິນລ້ຽງຊີບຂອງຄົນຍາກຈົນອອກຈາກແຜ່ນດິນຂອງເຮົາ ແລະເກັບເອົາເງິນມາກຈາກພຣະລາຊາຫຼາຍພັນ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ຫຼຽນມາກ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ຕໍ່ປີ ເພື່ອພິທີທາງສາສະໜາ, ແຕ່ເປັນເງິນທີ່ຖືກສາບແຊ່ງ ເພາະວ່າພວກເຂົາຄິດວ່າຈະສາມາດໃຊ້ເງິນນີ້ເພື່ອຊື້ພຣະພອນຂອງພຣະເຈົ້າໄດ້. ນອກຈາກນັ້ນກໍຍັງບັງຄັບໃຫ້ຊາວຄຣິສຕຽນທົ່ວທະວີບເອີຣົບເຫັນດີ ແລະ ສະໜັບສະໜຸນຫຼັກຄຳສອນທີ່ບໍ່ຖືກຕ້ອງນີ້. ແນ່ນອນ ຖ້າປະເທດຂອງເຮົາມີພູເຂົາທອງຄຳທີ່ສູງໃຫຍ່ ແລະ ບໍ່ເຄີຍມີໃຜເອົາຄຳຂອງມັນໄປເວັ້ນເສຍແຕ່ພວກຝ່າຍສັນຕະປາປາຜູ້ທໍລະນົງທາງໂລກີກຸ່ມນີ້ໃນທີ່ສຸດ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ພູເຂົາໜ່ວຍນີ້ຈະຖືກຂຸດ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ໄປຈົນໝົດ ເພາະວ່າສັນຕະປາປາໄດ້ແຕ່ເອົາເງິນອອກໄປຈາກແຜ່ນດິນຂອງເຮົາ ແລະບໍ່ເຄີຍຄືນຈັກເທື່ອ ແຕ່ພຣະເຈົ້າຈະສາບແຊ່ງເພິ່ນຍ້ອນການຊື້ຂາຍຄວາມລອດນີ້ແຫຼະ.” (ຊີວະປະຫວັດແລະການທົນທຸກຂອງ ເຈ. ໄວຄຼິບ ໜ້າ 37, ຂຽນໂດຍຈອນ ລິວອິສ John Lewis). {GC 85.1}</w:t>
      </w:r>
    </w:p>
    <w:p w:rsidR="00000000" w:rsidDel="00000000" w:rsidP="00000000" w:rsidRDefault="00000000" w:rsidRPr="00000000" w14:paraId="0000001A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ບໍ່ດົນຫຼັງຈາກທີ່ກັບໄປປະເທດອັງກິດ ໄວຄຼິບໄດ້ຮັບການແຕ່ງຕັ້ງຈາກພຣະລາຊາໃຫ້ເປັນອາຈານປະຈຳໂບດຢູ່ເມືອງລັດເຕີເວິດ (Lutterworth.) ເລື່ອງນີ້ເປັນການຢືນຢັນວ່າຢ່າງໜ້ອຍພຣະລາຊາບໍ່ໄດ້ເຄືອງໃຈຈຍ້ອນການເວົ້າຕົງໄປຕົງມາຂອງໄວຄຼິບ. ອິດທິພົນຂອງເພິ່ນມີສ່ວນໃນການໂນ້ມນ້າວມະຕິຂອງສະພາ ແລະໃນການຫຼໍ່ຫຼອມຄວາມເຊື່ອຂອງຄົນທັງຊາດ. {GC 85.2}</w:t>
      </w:r>
    </w:p>
    <w:p w:rsidR="00000000" w:rsidDel="00000000" w:rsidP="00000000" w:rsidRDefault="00000000" w:rsidRPr="00000000" w14:paraId="0000001B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##ພຣະເຈົ້າຊົງປົກປ້ອງບຸກຄົນທີ່ຕ້ອງຫ້າມ</w:t>
      </w:r>
    </w:p>
    <w:p w:rsidR="00000000" w:rsidDel="00000000" w:rsidP="00000000" w:rsidRDefault="00000000" w:rsidRPr="00000000" w14:paraId="0000001D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ໃນບໍ່ຊ້າສັນຕະປາປາກ່າວຄຳ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ກະແທກແດກດັນ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ຕໍ່ຕ້ານໄວຄຼິບ. ເພິ່ນອອກຄຳສັ່ງສາມສະບັບສົ່ງໄປຍັງປະເທດອັງກິດ. ສະບັບໜຶ່ງສົ່ງໃຫ້ມະຫາວິທະຍາໄລ, ສະບັບໜຶ່ງສົ່ງໃຫ້ພຣະລາຊາ, ແລະອີກສະບັບໜຶ່ງສົ່ງໃຫ້ພວກຜູ້ນຳຄຣິສຕະຈັກ, ທັງສາມສະບັບສັ່ງໃຫ້ປິດປາກຂອງທ່ານໄວຄຼິບທັນທີຢ່າງເດັດຂາດ ຍ້ອນເຜີຍແຜ່ຄຳສອນທຽມເທັດ. (ປະວັດທັ່ວໄປຂອງຄຣິສຕະສາສະໜາ ແລະຂອງຄຣິສຕະຈັກ, ຍຸກ 6, ພາກ 2, ໝວດ 1, ວັກ 8 ຂອງອໍກັສຕັສ ນຽນເດີ Augustus Neander, ອ່ານໝາຍເຫດທ້າຍບົດເພິ່ນຕື່ມ.) ເຖິງຢ່າງໃດກໍດີ ກ່ອນທີ່ຄຳສັ່ງດັ່ງກ່າວຈະມາຮອດ ພວກເຈົ້າຄະນະຄຣິສຕະຈັກໂຣມມີຄວາມຮ້ອນຮົນ ແລະໄດ້ເອີ້ນທ່ານໄວຄຼິບເຂົ້າມາເພື່ອພວກເຂົາຈະມີການສືບສວນ ແຕ່ໃນບັນດາຂຸນນາງຂອງປະເທດອັງກິດທີ່ມີອຳນາດສູງສຸດ ມີ 2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ຄົນ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ໄດ້ໄປສາມນຳເພິ່ນເພື່ອຟັງການພິພາກສາ. ສ່ວນປະຊາຊົນກໍລ້ອມຕຶກອາຄານ ແລະ ບຸກເຂົ້າໄປ ຂົມຂູ່ພວກຜູ້ພິພາກສາທີ່ກໍາລັງດໍາເນີນຄະດີຢູ່ໃຫ້ຢ້ານກົວຈົນເລີກສານ. ໄວຄຼິບຈຶ່ງໄດ້ຮັບອະນຸຍາດໃຫ້ເມືອບ້ານຢ່າງປອດໄພ. ຕໍ່ມາບໍ່ດົນ ກະສັດເອດວາດທີສາມ (Edward III) ໄດ້ເສຍຊີວິດຍ້ອນຄວາມແກ່ຊະລາ; ເມື່ອເພິ່ນຍັງມີຊີວິດຢູ່ພວກບາດຫຼວງພະຍາຍາມໂນ້ມນ້າວໃຫ້ເພິ່ນຕໍ່ຕ້ານໄວຄຼິບ ແຕ່ຫຼັງຈາກທີ່ເພິ່ນເສຍຊີວິດແລ້ວ ຜູ້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ທີ່ມາຮັກສາລາຊະການແຜ່ນດິນແທນ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ກັບກາຍເປັນຄົນທີ່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ເຄີຍປົກປ້ອງທ່ານໄວຄຼິບນັ້ນເອງ.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{GC 85.3}</w:t>
      </w:r>
    </w:p>
    <w:p w:rsidR="00000000" w:rsidDel="00000000" w:rsidP="00000000" w:rsidRDefault="00000000" w:rsidRPr="00000000" w14:paraId="0000001E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ແຕ່ສັນຕະປາປາກໍປະກາດອອກຄໍາສັ່ງທີ່ເດັດຂາດໃຫ້ທົ່ວປະເທດອັງກິດຈັບກຸມ ແລະ ກັກຂັງທ່ານໄວຄຼິບໄວ້. ມາດຕະການເຫຼົ່ານີ້ຊິ້ໄປເຖິງການປະຫານຊີວິດທ່ານໄວຄຼິບໂດຍກົງ. ເບິ່ງຄືວ່າເພື່ນຈະຕ້ອງຕົກເປັນເຫຍືອຄວາມແຄ້ນເຄືອງຂອງຄຣິສຕະຈັກໂຣມໃນບໍ່ຊ້າ. ແຕ່ພຣະເຈົ້າຜູ້ກ່າວແກ່ອັບຣາຮາມວ່າ, “ເຈົ້າຢ່າຢ້ານ...ເຮົາແມ່ນໂລ້ຕ້ານທານທີ່ຄອຍ</w:t>
      </w:r>
      <w:commentRangeStart w:id="2"/>
      <w:commentRangeStart w:id="3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ຊ່ວຍຊູ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ຮັກສາເຈົ້າ” (ປະຖົມມະການ 15:1) ຊົງຍືພຣະຫັດຂອງພຣະອົງອອກເພື່ອປົກປ້ອງຜູ້ຮັບໃຊ້ຂອງພຣະອົງອີກຄັ້ງໜຶ່ງ. ການຕາຍເກີດຂື້ນ, ແຕ່ຜູ້ທີ່ເສຍຊີວິດບໍ່ແມ່ນແກ່ນັກປະຕິຮູບ ຫາກແຕ່ເປັນສັນຕະປາປາຜູ້ປະກາດການທຳລາຍເພິ່ນຕ່າງຫາກ. ເມື່ອສັນຕະປາປາເກຼໂກຣີທີ່ສິບເອັດ (Gregory XI) ເສຍຊີວິດລົງ ບັນດາບາດຫຼວງທີ່ຮ່ວມກັນເພື່ອທໍາການສືບສວນທ່ານໄວຄຼິບກໍເລີກລາກັນໄປ. {GC 86.1}</w:t>
      </w:r>
    </w:p>
    <w:p w:rsidR="00000000" w:rsidDel="00000000" w:rsidP="00000000" w:rsidRDefault="00000000" w:rsidRPr="00000000" w14:paraId="0000001F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ແລ້ວພຣະເຈົ້າຊົງຄວບຄຸມຢູ່ເໜືອສະຖານນະການຕ່າງໆ ຢ່າງຕໍ່ເນື່ອງເພື່ອເປີດໂອກາດໃຫ້ການປະຕິຮູບເຕີບໂຕຂຶ້ນ. ຫຼັງຈາກການເສຍຊີວິດຂອງສັນຕະປາປາເກຼໂກຣີກໍມີການເລືອກສັນຕະປາປາສອງອົງທີ່ເປັນຄູ່ແຂ່ງກັນ, ທັງສອງຝ່າຍຕ່າງກໍຢືນຢັນວ່າຕົນເປັນບຸກຄົນທີ່ບໍ່ສາມາດເຮັດຜິດໄດ້ ແລະ ຮຽກຮ້ອງໃຫ້ຄົນທັງຫຼາຍຕິດຕາມເຊື່ອຟັງ. ຕ່າງຝ່າຍກໍຮຽກຮ້ອງໃຫ້ບັນດາຜູ້ສັດຊື່ຊ່ວຍເຫຼືອຕົນໃນການເຮັດສົງຄາມຕໍ່ສູ້ກັບອີກຝ່າຍໜຶ່ງ, ໂດຍບັງຄັບໃຫ້ປະຕາມບັດຕາມເຈດຈໍານົງຂອງຕົນດ້ວຍຄຳສາບແຊ່ງທີ່ຮ້າຍແຮງຕໍ່ບຸກຄົນທີ່ເປັນປໍລະປັກຕໍ່ສູ້ຕົນ ແລະ ໃຫ້ຄໍາໝັ້ນສັນຍາແກ່ຜູ້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ທີ່ສະໜັບສະໜູນຕົນວ່າຈະ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ໄດ້ຮັບບຳເນັດລາງວັນໃນສະຫວັນ. ເຫດການນີ້ບັນທອນອຳນາດຂອງລະບອບສັນຕະປາປາໃຫ້ອ່ອນເເອລົງຢ່າງຮຸນແຮງ. ທັງສອງຝ່າຍຕ່າງກໍທຸ້ມເທທຸກຢ່າງເທົ່າທີ່ຕົນເຮັດໄດ້ເພື່ອໂຈມຕີເຊິ່ງກັນແລະກັນ ແລະເຮັດໃຫ້ໄວຄຼິບມີເວລາພັກສະຫງົບຊ່ວງໄລຍະໜຶ່ງ. ສັນຕະປາປາທັງສອງຝ່າຍຕອບໂຕ້ກັນດ້ວຍຄໍາສາບແຊ່ງໃຫ້ອີກຝ່າຍໜຶ່ງຕົກນາຣົກ ແລະ ຄໍາກ່າວຫາຕ່າງໆແລະເກີດມີການຂ້າຟັນລັນແທງກັນຈົນນອງເລືອດ. ອັດຊະຍາກຳ ແລະເລື່ອງອັບອາຍຂາຍໜ້າທັບຖົມໃສ່ຄຣິສຕະຈັກ. ແຕ່ໃນຂະນະນັ້ນນັກປະຕິຮູບໄວຄຼິບຢູ່ຢ່າງສະຫງົບສຸກໃນໂບດແຫ່ງເມືອງລັດເຕີເວິດ ຕັ້ງໜ້າເຮັດວຽກຢ່າງໝັ່ນພຽນເພື່ອເຍືອງສ່ອງໃຫ້ຜູ້ຄົນຫັນຈາກສັນຕະປາປາສອງອົງທີ່ກໍາລັງດິ້ນລົ້ນຕໍ່ສູ້ກັນໄປຍັງອົງສັນຕິລາດ ກໍຄືພຣະເຢຊູຄຣິສ. {GC 86.2}</w:t>
      </w:r>
      <w:ins w:author="Brian Wilson" w:id="1" w:date="2023-10-26T09:01:1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(Edited with Pr. Bounta to here.)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ຄວາມຂັດແຍ້ງ, ພ້ອມກັບການຕໍ່ສູ້ກັນ ແລະ ຄວາມເສື່ອມເສຍທັງໝົດນີ້ໄດ້ປູ່ທາງໃຫ້ມີການປະຕິຮູບສາສະໜາຄັ້ງໃຫຍ່ ເພາະມັນໄດ້ເປີດເຜີຍໃຫ້ຄົນທັງຫຼາຍເຫັນເຖິງທາດແທ້ຂອງລະບອບສັນຕະປາປາ. ໄວຄຼິບຂຽນບົດຄວາມເລື່ອງ “ຄວາມຂັດແຍ້ງລະຫວ່າງສັນຕະປາປາດ້ວຍກັນເອງ” ເພື່ອຮຽກຮ້ອງໃຫ້ປະຊາຊົນພິຈາລະນາວ່າສັນຕະປາປາທັງ 2 ອົງນີ້ບໍ່ໄດ້ເວົ້າຄວາມຈິງໃນການປະໜານກັນແລະກັນວ່າເປັນປໍລະປັກ ຕໍ່ສູ້ພຣະຄຣິສ. ເພິ່ນກລ່າວວ່າ “ພຣະເຈົ້າບໍ່ຍອມໃຫ້ມານຮ້າຍຄອບງໍາມະນຸດສະໂລກໂດຍຜ່ານ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ພຽງແຕ່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ສັນຕະປາປາອົງດຽວເທົ່ານັ້ນ … ພຣະອົງຈຶ່ງຊົງໃຫ້ພວກເຂົາແຕກແຍກອອກເປັນ 2  ອົງ ເພື່ອວ່າຄົນທັງຫຼາຍຈະສາມາດເອົາຊະນະເຂົາທັງສອງໃນພຣະນາມຂອງພຣະຄຣິສໄດ້ງ່າຍຂຶ້ນ.” (ຊີວິດ ແລະຄວາມຄິດເຫັນຂອງໄວຄຼິບ ເຫຼັ້ມ 2, ໜ້າ 6, ຂຽນໂດຍ ອາ ວອນ, R. Vaughan). {GC 86.3}</w:t>
      </w:r>
    </w:p>
    <w:p w:rsidR="00000000" w:rsidDel="00000000" w:rsidP="00000000" w:rsidRDefault="00000000" w:rsidRPr="00000000" w14:paraId="00000021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##ປະກາດຂ່າວປະເສີດ</w:t>
      </w:r>
    </w:p>
    <w:p w:rsidR="00000000" w:rsidDel="00000000" w:rsidP="00000000" w:rsidRDefault="00000000" w:rsidRPr="00000000" w14:paraId="00000023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ໄວຄຼິບເປັນຄືກັນກັບ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ພຣະເຢຊູຄຣິສຜູ້ເປັນພຣະອາຈານຂອງຕົນ ໃນການເທດສະໜາປະກາດຂ່າວປະເສີດໃຫ້ກັບຄົນຍາກຈົນ. ເພິ່ນບໍ່ພໍໃຈທີ່ຈະເຜີຍແຜ່ແສງສະຫວ່າງແຫ່ງຄວາມຫວັງໃນເຮືອນຂອງຄົນຍາກຈົນຂອງເມືອງລັດເຕີເວິດອັນເປັນເຂດແດນຂອງຕົນເທົ່ານັ້ນ ແຕ່ມີຄວາມຕັ້ງໃຈເຜີຍແຜ່ຂ່າວປະເສີດໄປທົ່ວທຸກພາກຂອງປະເທດອັງກິດ. ເພື່ອບັນລຸພາລະກິດນີ້ ເພິ່ນຈຶ່ງຈັດຕັ້ງຄະນະນັກເທດອັນປະກອບດ້ວຍບຸກຄົນທໍາມະດາສາມັນທີ່ມີໃຈສັດທາ, ຮັກຄວາມຈິງ ແລະ ບໍ່ປາຖະໜາສິ່ງໃດຫຼາຍໄປກວ່າການເຜີຍແຜ່ຄວາມຈິງນັ້ນ. ຄົນເຫຼົ່ານີ້ໄປທຸກຫົນແຫ່ງ, ເທດສະໜາສັ່ງສອນຕາມທ້ອງຕະຫຼາດ, ຕາມຖະໜົນຫົນທາງໃນເມືອງໃຫຍ່ ແລະຕາມຫ່ອມນ້ອຍໃນບ້ານນອກຄອກນາ. ພວກເຂົາເສາະສະແຫວງຫາຄົນແກ່ຊະລາ, ຄົນເຈັບໄຂ້ໄດ້ປ່ວຍ, ພ້ອມດ້ວຍຄົນຕົກທຸກໄດ້ຍາກ ແລະ ໄດ້ແບ່ງປັນຂ່າວອັນໜ້າຍິນດີແຫ່ງພຣະຄຸນຂອງພຣະເຈົ້າໃຫ້ພວກເຂົາຟັງ. {GC 87.1}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ໃນຖານະທີ່ໄວຄຼິບເປັນອາຈານສອນວິຊາສາສະໜາສາດຢູ່ມະຫາວິທະຍາໄລອັອກຟອດ (Oxford), ເພິ່ນໄດ້ເທດສະໜາສັ່ງສອນພຣະຄຳຂອງພຣະເຈົ້າໃນຫໍປະຊຸມຕ່າງໆ ຂອງມະຫາວິທະຍາໄລ. </w:t>
      </w:r>
    </w:p>
    <w:p w:rsidR="00000000" w:rsidDel="00000000" w:rsidP="00000000" w:rsidRDefault="00000000" w:rsidRPr="00000000" w14:paraId="00000025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ເພິ່ນແບ່ງປັ່ນຄວາມຈິງຢ່າງສັດຊື່ໃຫ້ກັບນັກສຶກສາຜູ້ທີ່ຢູ່ໃຕ້ການຊິ້ແນະຂອງເພິ່ນ ຈົນເພິ່ນໄດ້ຮັບຄະນານາມວ່າເປັນ “ອາຈານພຣະກິຕິຄຸນ” ແຕ່ພາລະກິດທີ່ສຳຄັນທີ່ສຸດໃນຊີວິດຂອງເພິ່ນຄືການແປພຣະຄໍາພີເປັນພາສາອັງກິດ. ໃນບົດຄວາມຫົວຂໍ້ “ຄວາມໝາຍອັນແທ້ຈິງຂອງພຣະຄຳພີ” ເພິ່ນໄດ້ສະແດງອອກເຖິງຄວາມມຸງໝັ່ນທີ່ຈະແປພຣະຄຳພີ ເພື່ອທຸກຄົນໃນປະເທດອັງກິດຈະສາມາດອ່ານກ່ຽວກັບບັນດາພາລະກິດອັນມະຫັດສະຈັນຂອງພຣະເຈົ້າໃນພາສາພໍ່ພາສາແມ່ຂອງຕົນ. {GC 87.2}</w:t>
      </w:r>
    </w:p>
    <w:p w:rsidR="00000000" w:rsidDel="00000000" w:rsidP="00000000" w:rsidRDefault="00000000" w:rsidRPr="00000000" w14:paraId="00000026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##ໃກ້ຕາຍແຕ່ບໍ່ຕາຍ</w:t>
      </w:r>
    </w:p>
    <w:p w:rsidR="00000000" w:rsidDel="00000000" w:rsidP="00000000" w:rsidRDefault="00000000" w:rsidRPr="00000000" w14:paraId="00000028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ແຕ່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ແລ້ວໄວຄຼິບກໍຕ້ອງຢຸດວຽກງານຕ່າງໆ ຢ່າງກະທັນຫັນຍ້ອນ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ເພິ່ນ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ລົ້ມໝອນນອນເສື່ອດ້ວຍພະຍາດໂລຄາອັນຮ້າຍແຮງ. ເຖິງແມ່ນວ່າເພິ່ນມີອະຍຸຍັງບໍ່ທັນຮອດ 60 ປີກໍຕາມ ແຕ່ເນື່ອງຈາກການເຮັດວຽກໜັກ, ການສືກສາ  ແລະການໂຈມຕີຂອງບັນດາສັດຕູຢ່າງບໍ່ຢຸດຢອນໄດ້ບັນທອນພາລະກໍາລັງຂອງເພິ່ນ ແລະ ເຮັດໃຫ້ເພິ່ນເຖົ້າແກ່ຊະລາລົງກ່ອນໄວອັນຄວນ. ຂ່າວເລື່ອງນີ້ເຮັດໃຫ້ພວກພະກາໂຕລິກສຸກສໍາລານບານອົກ. ຕອນນີ້ພວກເຂົາຄິດວ່າເພິ່ນຄົງຈະສໍານຶກຜິດ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ຢ່າງຂົມຂື່ນ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ກັບຄວາມຊົ່ວຮ້າຍທີ່ເພິ່ນໄດ້ເຮັດຕໍ່ຄຣິສຕະຈັກໂຣມ. ພວກເຂົາຟ້າວໄປທີ່ຫ້ອງພັກເພື່ອຟັງການສາລະພາບບາບຂອງເພິ່ນ. ມີຕັວແທນຈາກສຳນັກບາດຫຼວງທັງ 4 ຄະນະ ພ້ອມກັບເຈົ້າໜ້າທີ່ຝ່າຍພົນລະເຮືອນ 4 ທ່ານຮ່ວມຕົວກັນອ້ອມຕົວໄວຄຼິບ ຜູ້ເບິ່ງຄືໃກ້ຈະຕາຍ ແລະ ກ່າວວ່າ, “ເຈົ້າໃກ້ຈະຂາດໃຈຢູ່ແລ້ວ ຈົ່ງສຳນຶກໃນຄວາມຜິດຂອງເຈົ້າສາ ແລະ ຖອນຖ້ອຍຄຳທຸກຢ່າງທີ່ເຈົ້າເຄີຍເວົ້າໃຫ້ພວກເຮົາໄດ້ຮັບຄວາມເສື່ອມເສຍ.” ໄວຄຼິບນອນຟັງໂດຍບໍ່ໄດ້ເວົ້າຫຍັງ ແລ້ວຈຶ່ງບອກຜູ້ດູແລໃຫ້ປະຄອງເພິ່ນຂຶ້ນນັ່ງເທິງຕຽງ. ເພິ່ນຈ້ອງເບິ່ງພວກພະກາໂຕລິກໂດຍບໍ່ພັບບຕາໃນຂະນະທີ່ພວກເຂົາລໍຖ້າໃຫ້ເພິ່ນຖອນຄຳເວົ້າ ແລ້ວຈຶ່ງກ່າວດ້ວຍນ້ຳສຽງທີ່ໜັກແໜ້ນໝັ້ນຄົງເໝືອນດັ່ງທີ່ຜ່ານມາອັນເປັນເຫດໃຫ້ພວກເຂົາເຄີຍສັ່ນສະເທືອນວ່າ: “ຂ້າພະເຈົ້າຈະບໍ່ຕາຍ ແຕ່ຈະມີຊີວິດ ແລະ ຈະປະກາດການກະທຳອັນຊົ່ວຮ້າຍຕ່າງໆ ຂອງພວກພະກາໂຕລິກໃຫ້ຄົນທັງຫຼາຍຟັງ.” (ໂດບິນເຍ, ເຫຼັ້ມ 17 ບົດ. 7). ພວກບາດຫຼວງຕົກໃຈມຶນງົງ ແລະ ອັບອາຍຂາຍໜ້າຈຶ່ງຟ້າວພາກັນອອກໄປຈາກຫ້ອງຢ່າງໄວວາ.{GC 87.3}</w:t>
      </w:r>
    </w:p>
    <w:p w:rsidR="00000000" w:rsidDel="00000000" w:rsidP="00000000" w:rsidRDefault="00000000" w:rsidRPr="00000000" w14:paraId="00000029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##ພຣະຄຳພີພາສາອັງກິດສະບັບທຳອິດ</w:t>
      </w:r>
    </w:p>
    <w:p w:rsidR="00000000" w:rsidDel="00000000" w:rsidP="00000000" w:rsidRDefault="00000000" w:rsidRPr="00000000" w14:paraId="0000002B">
      <w:pPr>
        <w:spacing w:after="160" w:line="259" w:lineRule="auto"/>
        <w:ind w:firstLine="720"/>
        <w:rPr>
          <w:color w:val="ffffff"/>
          <w:sz w:val="18"/>
          <w:szCs w:val="18"/>
          <w:shd w:fill="434c43" w:val="clear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ຖ້ອຍຄຳຂອງໄວຄຼິບກາຍເປັນຈິງ. ເພິ່ນມີຊີວິດຢູ່ຕໍ່ຈົນສາມາດມອບພຣະຄຳພີໄວ້ໃນມືຂອງເພື່ອນຮ່ວມຊາດ ເຊິ່ງເປັນອາວຸດ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ທີ່ຊົງພະລັງທີ່ສຸດໃນການຕໍ່ຕ້ານຄຣິສຕະຈັກໂຣມ.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ພຣະຄຳພີເປັນຕົວແທນທີ່ສະຫວັນແຕ່ງຕັ້ງໄວ້ ເພື່ອປົດປ່ອຍຄົນໃຫ້ເປັນອິດສະຫຼະ, ສອນຄົນໃຫ້ຮູ້ຄວາມຈິງ, ແລະປະກາດໃຫ້ຄົນກັບໃຈ.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ໄວຄຼິບຕ້ອງຟັນຝ່າ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ອຸປະສັກໃຫຍ່ຫຼາຍປະການກວ່າພາລະກິດນີ້ຈະສຳເລັດ ເຊັ່ນ: ຄວາມເຈັບໄຂ້ໄດ້ປ່ວຍດ້ວຍໂຣກຕ່າງໆ, ສັກກະຍະພາບໃນການເຮັດວຽກທີ່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ຫຼຸດ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ນ້ອຍຖອຍລົງທຸກທີ ແລະ ເ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ຫຼົ່າ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ສັດຕູທີ່ຈະຕ້ອງປະເຊີນ, ແຕ່ເພິ່ນໄດ້ຮັບກໍາລັງໃຈດ້ວຍບັນດາພຣະສັນຍາໃນພຣະຄຳຂອງພຣະເຈົ້າ ເພິ່ນຈຶ່ງກ້າວໄປຂ້າງໜ້າໂດຍບໍ່ຫວັ່ນໄຫວຕໍ່ສິ່ງໃດທັງໝົດ. ພຣະເຈ້າຊົງຮັກສາຊີວິດຂອງໄວຄຼິບໄວ້ ແລະ ຕຽມເພິ່ນສຳຫຼັບວຽກງານທີ່ສຳຄັນທີ່ສຸດໃນຊີວິດຂອງເພິ່ນ ໂດຍໃຫ້ເພິ່ນມີກຳລັງສະໝອງອັນແຫຼມຄົມ ແລະປະສົບການຫຼາກຫຼາຍ. ໃນຂະນະທີ່ປະເທດທັງ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ຫຼາຍໃນ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ເອີຣົບກຳລັງປະເຊີນກັບຄວາມວຸ້ນວາຍ ໄວຄຼິບກໍຢູ່ໃນບ້ານພັກອາຈານໃນເມືອງລັດເຕີເວິດ ຕັ້ງໜ້າຕັ້ງຕາເຮັດພາລະກິດທີ່ພຣະເຈົ້າຊົງມອບໝາຍໄວ້ໃຫ້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ໂດຍບໍ່ສົນໃຈກັບລົມພະຍຸທີ່ພັດກະໜ່ຳນໍາຢູ່ຂ້າງນອກ.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{GC 88.1}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ind w:firstLine="720"/>
        <w:rPr>
          <w:color w:val="ffffff"/>
          <w:sz w:val="18"/>
          <w:szCs w:val="18"/>
          <w:shd w:fill="434c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ind w:firstLine="720"/>
        <w:rPr>
          <w:color w:val="ffffff"/>
          <w:sz w:val="18"/>
          <w:szCs w:val="18"/>
          <w:shd w:fill="434c43" w:val="clear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ໃນທີ່ສຸດພາລະກິດຂອງໄວຄຼິບກໍສຳເລັດ ຄືການແປພຣະຄຳພີເປັນພາສາອັງກິດເປັນຄັ້ງທຳອິດ ຄົນໃນປະເທດອັງກິດຈຶ່ງສາມາດເປີດອ່ານພຣະຄຳຂອງພຣະເຈົ້າໄດ້. ບັດນີ້ໄວຄຼິບບໍ່ຢ້ານກົວທີ່ຈະຕິດຄຸກ ຫຼື ຖືກປະຫານດ້ວຍການເຜົາໄຟ. ເພິ່ນໄດ້ມອບແສງສະຫວ່າງໄວ້ໃນມືຂອງຊາວອັງກິດ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ເຊິ່ງ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ຈະບໍ່ມີວັນດັບມອດຈັກເທື່ອ. ໃນການມອບພຣະຄຳພີໃຫ້ຄົນຮ່ວມຊາດຂອງຕົນນັ້ນ ເພິ່ນໄດ້ທະລາຍພັນທະນາການແຫ່ງຄວາມໂງ່ຈ້າ ແລະ ຄວາມຊົ່ວຊ້າ, ແຖມຍັງປົດປ່ອຍ ແລະຍົກລະດັບປະເທດຂອງເພິ່ນໃຫ້ບັນລຸຜົນໄດ້ດີກວ່າຜົນງານທີ່ເຄີຍໄດ້ຮັບຈາກໄຊຊະນະໃນສົງຄາມ. {GC 88.2}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color w:val="ff0000"/>
          <w:sz w:val="24"/>
          <w:szCs w:val="24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ໃນສະໄໝນັ້ນຍັງບໍ່ທັນມີການພິມເທື່ອ ສະນັ້ນການຄັດລອກສໍາເນົາພຣະຄຳພີຕ້ອງໃຊ້ແຮງງານ ແລະ ເວລາ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ຫຼາຍ.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ແຕ່ເນື່ອງຈາກມີຄົນຈຳນວນ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ຫຼາຍ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ສົນໃຈຢາກໄດ້ພຣະຄຳພີ ດັ່ງນັ້ນຈຶ່ງມີຫຼາຍຄົນເຕັມໃຈລົງມືຊ່ວຍໃນການຄັດລອກ, ແຕ່ກໍ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ມີຄວາມລຳບາກໃນການຄັດລອກພຣະຄຳພີໃຫ້ທັນກັບຄວາມຕ້ອງການ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ຄົນ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ລໍາລວຍບາງ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ຄົນຕ້ອງການພຣະຄຳພີທັງເຫຼັ້ມ, ສ່ວນຄົນອື່ນໆ ກໍສັ່ງຊື້ພຽງແຕ່ສ່ວນໃດສ່ວນໜຶ່ງເທົ່ານັ້ນ, ໃນຫຼາຍໆ ຄັ້ງມີຫຼາຍຄອບຄົວຮ່ວມທຶນກັນເພື່ອຊື້ພຣະຄຳພີທັງເ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ຫຼັ້ມ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ດັ່ງນັ້ນໃນບໍ່ຊ້າພຣະຄຳພີທີ່ໄວຄຼິບແປກໍສາມາດເຂົ້າໄປໃນບ້ານເຮືອນຂອງປະຊາຊົນ. {GC 88.3}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color w:val="ff0000"/>
          <w:sz w:val="24"/>
          <w:szCs w:val="24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ນຮຽກຮ້ອງໃຫ້ຄົນຄິດຢ່າງມີເຫດມີຜົນໄດ້ກະຕຸ້ນປະຊາຊົນໃຫ້ຕື່ນຈາກການຍອມເຮັດຕາມຫຼັກຄຳສອນຂອງສັນຕະປາປາໂດຍບໍ່ຢັ່ງຄິດ. ບັດນີ້ໄວຄຼິບສອນຫຼັກຂໍ້ເຊື່ອສຳຄັນຂອງນິກາຍໂປຣແຕັສຕັ້ງ ກໍຄື  1) ຄວາມລອດໂດຍຜ່ານທາງຄວາມເຊື່ອໃນພຣະຄຣິສ ແລະ 2) ພຣະຄຳພີເປັນບັນທັດຖານດຽວທີ່ບໍ່ມີຜິດພາດ. ບັນດານັກເທດທີ່ເພິ່ນສົ່ງອອກໄປກໍເອົາພຣະຄຳພີໄປເຜີຍແຜ່ພ້ອມກັບບົດຂຽນຂອງໄວຄຼິບ ແລະ ໄດ້ຮັບຜົນສຳເລັດ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ຫຼາຍ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ຈົນເຮັດໃຫ້ປະຊາຊົນເກືອບເຄິ່ງໜຶ່ງຂອງປະເທດອັງກິດຍອມຮັບເອົາ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ຫຼັກຄຳສອນໃໝ່ດັ່ງກ່າວ.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{GC 89.1}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##ໂດນໂຣມຕ່ໍຕ້ານ</w:t>
      </w:r>
    </w:p>
    <w:p w:rsidR="00000000" w:rsidDel="00000000" w:rsidP="00000000" w:rsidRDefault="00000000" w:rsidRPr="00000000" w14:paraId="00000032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color w:val="ff0000"/>
          <w:sz w:val="24"/>
          <w:szCs w:val="24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ການປາກົດຕົວຂອງພຣະຄຳພີເຮັດໃຫ້ພວກຜູ້ນຳຄຣິສຕະຈັກຕົກຕະລຶງ ເພາະວ່າຕອນນີ້ພວກເຂົາຕ້ອງຮັບມືກັບສິ່ງທີ່ມີອຳນາດຫຼາຍກວ່າຕົວໄວຄຼິບ ເຊິ່ງອາວຸດຂອງພວກເຂົານັ້ນຈະບໍ່ສາມາດຕໍ່ກອນໄດ້ແມ່ນແຕ່ນ້ອຍ. ໃນເວລານັ້ນບໍ່ມີກົດໝາຍໃນປະເທດອັງກິດທີ່ຫ້າມບໍ່ໃຫ້ຜູ້ໃດມີພຣະຄຳພີ ເພາະບໍ່ເຄີຍມີການຕີພິມພຣະຄຳພີໃນພາສາຂອງປະຊາຊົນມາກ່ອນ, ໃນເວລາຕໍ່ມາຈື່ງມີກົດໝາຍດັ່ງກ່າວອອກມາ ແລະ ຖືກບັງຄັບໃຊ້ຢ່າງເຂັ້ມງວດ. ແຕ່ໃນໄລຍະເວລາກ່ອນກົດໝາຍເ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ຫຼົ່ານັ້ນ ກໍຍັງມີໂອກາດເລັກນ້ອຍໃນການ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ເຜີຍແຜ່ພຣະທຳຂອງພຣະເຈົ້າ ເຖິ່ງແມ່ນວ່າພວກບາດ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ຫຼວງພະຍາຍາມຂັດຂວາງກໍຕາມ.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{GC 89.2}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color w:val="ff0000"/>
          <w:sz w:val="24"/>
          <w:szCs w:val="24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ພວກຜູ້ນຳຝ່າຍສັນຕະປາປາວາງແຜນອີກເພື່ອປິດປາກໄວຄຼິບ. ເພິ່ນຖືກເອີ້ນໃຫ້ໄປໃຫ້ການໃນສານເຖິງ 3 ຄັ້ງຕິດຕໍ່ກັນ ແຕ່ກໍບໍ່ມີຫຍັງເກີດຂຶ້ນ. ຄັ້ງທຳອິດສະພາບາດຫຼວງໄດ້ໃຫ້ການຖະແລງວ່າບົດຄວາມທັງໝົດຂອງເພິ່ນເປັນຄຳສອນນອກຮີດ; ພວກເຂົາສາມາດໂນ້ມນ້າວໃຈກະສັດໜຸ່ມຣິດຊາດທີ 2 (Richard II) ໃຫ້ຢູ່ຝ່າຍພວກເຂົາ ຈົນໄດ້ຮັບດໍາລັດໃຫ້ຈັບຂັງຄຸກທຸກຄົນທີ່ຖືຕາມຫຼັກຄຳສອນຂອງໄວຄຼິບ. {GC 89.3}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ind w:firstLine="720"/>
        <w:rPr>
          <w:color w:val="ffffff"/>
          <w:sz w:val="18"/>
          <w:szCs w:val="18"/>
          <w:shd w:fill="434c43" w:val="clear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ໄວຄຼິບຈຶ່ງ</w:t>
      </w:r>
      <w:del w:author="Bounta Khamtandy" w:id="2" w:date="2023-08-13T14:08:0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ຢື້ນ</w:delText>
        </w:r>
      </w:del>
      <w:ins w:author="Bounta Khamtandy" w:id="2" w:date="2023-08-13T14:08:0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ຍື້ນຄໍາ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ອຸທອນໄປທີ່</w:t>
      </w:r>
      <w:del w:author="Bounta Khamtandy" w:id="3" w:date="2023-08-13T14:08:3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ຮັດ</w:delText>
        </w:r>
      </w:del>
      <w:ins w:author="Bounta Khamtandy" w:id="3" w:date="2023-08-13T14:08:3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ລັດ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ຖະສະພາ </w:t>
      </w:r>
      <w:del w:author="Bounta Khamtandy" w:id="4" w:date="2023-08-13T14:11:2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ແລະ</w:delText>
        </w:r>
      </w:del>
      <w:ins w:author="Bounta Khamtandy" w:id="4" w:date="2023-08-13T14:11:2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ເພິ່ນ</w:t>
        </w:r>
      </w:ins>
      <w:del w:author="Bounta Khamtandy" w:id="5" w:date="2023-08-13T14:12:5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ກ່າວໂທດ</w:delText>
        </w:r>
      </w:del>
      <w:ins w:author="Bounta Khamtandy" w:id="5" w:date="2023-08-13T14:12:5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ຟ້ອງຮ້ອງ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ພວກຜູ້ນຳຄຣິສຕະຈັກ</w:t>
      </w:r>
      <w:del w:author="Bounta Khamtandy" w:id="6" w:date="2023-08-13T14:15:3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ໃຫ້ສະມາຊິກ</w:delText>
        </w:r>
      </w:del>
      <w:ins w:author="Bounta Khamtandy" w:id="6" w:date="2023-08-13T14:15:3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ຕໍ່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ສະພາ</w:t>
      </w:r>
      <w:ins w:author="Bounta Khamtandy" w:id="7" w:date="2023-08-13T14:15:4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ແຫ່ງຊາດ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ຟັງຢ່າງບໍ່</w:t>
      </w:r>
      <w:del w:author="Bounta Khamtandy" w:id="8" w:date="2023-08-13T14:17:0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ຫວັນບໍ່</w:delText>
        </w:r>
      </w:del>
      <w:ins w:author="Bounta Khamtandy" w:id="8" w:date="2023-08-13T14:17:0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ຫວັ່ນ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ໄຫວ </w:t>
      </w:r>
      <w:del w:author="Bounta Khamtandy" w:id="9" w:date="2023-08-13T14:17:3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ພ້ອມດ້ວຍການ</w:delText>
        </w:r>
      </w:del>
      <w:ins w:author="Bounta Khamtandy" w:id="9" w:date="2023-08-13T14:17:3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ແລະ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ຮຽກຮ້ອງໃຫ້</w:t>
      </w:r>
      <w:ins w:author="Bounta Khamtandy" w:id="10" w:date="2023-08-13T14:22:5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ມີການ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ປະຕິຮູບຄຣິສຕະຈັກ</w:t>
      </w:r>
      <w:del w:author="Bounta Khamtandy" w:id="11" w:date="2023-08-13T14:21:2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ຈາກ</w:delText>
        </w:r>
      </w:del>
      <w:ins w:author="Bounta Khamtandy" w:id="11" w:date="2023-08-13T14:21:2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ເພາະສົ່ງເສີມ</w:t>
        </w:r>
      </w:ins>
      <w:del w:author="Bounta Khamtandy" w:id="11" w:date="2023-08-13T14:21:2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ຄ</w:delText>
        </w:r>
      </w:del>
      <w:del w:author="Bounta Khamtandy" w:id="12" w:date="2023-08-13T14:24:2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ວາມ</w:delText>
        </w:r>
      </w:del>
      <w:ins w:author="Bounta Khamtandy" w:id="12" w:date="2023-08-13T14:24:2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ທາງທີ່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ຜິດຕ່າງໆອັນໃຫຍ່ຫຼວງ. </w:t>
      </w:r>
      <w:del w:author="Bounta Khamtandy" w:id="13" w:date="2023-08-13T14:29:4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ຖ້ອຍຄຳຂອງໄວຄຼິບມີນ້ຳໜັກໃນຂະນະທີ່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ເພິ່ນບັນ</w:t>
      </w:r>
      <w:del w:author="Bounta Khamtandy" w:id="14" w:date="2023-08-13T14:29:2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ລະ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ຍາຍ</w:t>
      </w:r>
      <w:ins w:author="Bounta Khamtandy" w:id="15" w:date="2023-08-13T14:32:3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ໃຫ້ເຫັນ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ເຖິງການຫຼົງໃນອຳນາດແລະການສໍ້ໂກງຕ່າງໆຂອງສັນຕະປາປາ </w:t>
      </w:r>
      <w:ins w:author="Bounta Khamtandy" w:id="16" w:date="2023-08-13T14:34:3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ການກະທໍາເຊັ່ນີ້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ເຮັດໃຫ້ພວກສັດຕູຂອງເພິ່ນ</w:t>
      </w:r>
      <w:ins w:author="Bounta Khamtandy" w:id="17" w:date="2023-08-13T14:35:5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ຕົກຢູ່ໃນສະພາບ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ສັບສົນວຸ້ນວາຍ. ກ່ອນໜ້ານີ້</w:t>
      </w:r>
      <w:ins w:author="Bounta Khamtandy" w:id="18" w:date="2023-08-13T14:41:5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ບັນດາ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ໝູ່ເພື່ອນແລະຜູ້ສະໜັບສະໜຸນ</w:t>
      </w:r>
      <w:ins w:author="Bounta Khamtandy" w:id="19" w:date="2023-08-13T14:42:1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ຂອງ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ໄວຄຼິບ</w:t>
      </w:r>
      <w:ins w:author="Bounta Khamtandy" w:id="20" w:date="2023-08-13T14:42:4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ຖືກບັງຄັບ</w:t>
        </w:r>
      </w:ins>
      <w:del w:author="Bounta Khamtandy" w:id="21" w:date="2023-08-13T14:43:3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ຈຳໃຈຍອມແພ້</w:delText>
        </w:r>
      </w:del>
      <w:ins w:author="Bounta Khamtandy" w:id="21" w:date="2023-08-13T14:43:3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ໃຫ້ຍອມຈໍານົນ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ins w:author="Bounta Khamtandy" w:id="22" w:date="2023-08-13T14:45:0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ແລະມີການຄາດຫວັງ</w:t>
        </w:r>
      </w:ins>
      <w:del w:author="Bounta Khamtandy" w:id="22" w:date="2023-08-13T14:45:0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ສະນັ້ນພວກຝ່າຍສັນຕະປາປາຈຶ່ງຄິດ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ວ່າໄວຄຼິບເອງໃນ</w:t>
      </w:r>
      <w:del w:author="Bounta Khamtandy" w:id="23" w:date="2023-08-13T14:45:5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ສະພາບຄົນ</w:delText>
        </w:r>
      </w:del>
      <w:ins w:author="Bounta Khamtandy" w:id="23" w:date="2023-08-13T14:45:5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ໄວ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ແກ່ຊະລາ</w:t>
      </w:r>
      <w:del w:author="Bounta Khamtandy" w:id="24" w:date="2023-08-13T14:47:0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ຕົວຄົນ</w:delText>
        </w:r>
      </w:del>
      <w:ins w:author="Bounta Khamtandy" w:id="24" w:date="2023-08-13T14:47:0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, ໂດດ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ດຽວ</w:t>
      </w:r>
      <w:del w:author="Bounta Khamtandy" w:id="25" w:date="2023-08-13T14:48:3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ທີ່</w:delText>
        </w:r>
      </w:del>
      <w:ins w:author="Bounta Khamtandy" w:id="25" w:date="2023-08-13T14:48:3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ແລະ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ຂາດ</w:t>
      </w:r>
      <w:del w:author="Bounta Khamtandy" w:id="26" w:date="2023-08-13T14:48:5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ໝູ່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ຂາດເພື່ອນ</w:t>
      </w:r>
      <w:ins w:author="Bounta Khamtandy" w:id="27" w:date="2023-08-13T14:48:5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ສະໜິດມິດສະຫາຍ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ຈະຕ້ອງກົ້ມກາບຕໍ່ອຳນາດຮວມຂອງກະສັດ ແລະສັນຕະປາປາ. ແຕ່ຕົງກັນ</w:t>
      </w:r>
      <w:del w:author="Bounta Khamtandy" w:id="28" w:date="2023-08-13T14:52:1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ຄຳ</w:delText>
        </w:r>
      </w:del>
      <w:ins w:author="Bounta Khamtandy" w:id="28" w:date="2023-08-13T14:52:1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ຂ້າມ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ພວກຝ່າຍສັນຕະປາປາ</w:t>
      </w:r>
      <w:del w:author="Bounta Khamtandy" w:id="29" w:date="2023-08-13T14:52:3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ເອງ</w:delText>
        </w:r>
      </w:del>
      <w:ins w:author="Bounta Khamtandy" w:id="29" w:date="2023-08-13T14:52:3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ພັດເຫັນວ່າຕົນເອງ</w:t>
        </w:r>
      </w:ins>
      <w:del w:author="Bounta Khamtandy" w:id="29" w:date="2023-08-13T14:52:3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</w:delText>
        </w:r>
      </w:del>
      <w:del w:author="Bounta Khamtandy" w:id="30" w:date="2023-08-13T14:54:4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ປັນພວກ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</w:t>
      </w:r>
      <w:del w:author="Bounta Khamtandy" w:id="31" w:date="2023-08-13T14:55:1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ຕ້ອງພ້າຍ</w:delText>
        </w:r>
      </w:del>
      <w:ins w:author="Bounta Khamtandy" w:id="31" w:date="2023-08-13T14:55:1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ຜ່າຍ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ແພ້</w:t>
      </w:r>
      <w:del w:author="Bounta Khamtandy" w:id="32" w:date="2023-08-13T14:55:0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ເອງ</w:delText>
        </w:r>
      </w:del>
      <w:ins w:author="Bounta Khamtandy" w:id="32" w:date="2023-08-13T14:55:0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 ລັດຖະສະພາໄດ້ຮັບການກະຕຸ້ນຈາກຄໍາອຸທອນຂອງໄວຄຼິບ ຈື່ງໄດ້ຍົກເລີກດໍາລັດຄໍາສັ່ງຈາກກະສັດທີ່ໃຊ້ໃນກັ່ນແກ້ງ ແລະໄວຄຼິບຜູ້ເປັນນັກປະຕິຮູບກໍໄດ້ຮັບເສລິພາບອີກຄັ້ງ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{GC 89.4}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color w:val="ff0000"/>
          <w:sz w:val="24"/>
          <w:szCs w:val="24"/>
          <w:rPrChange w:author="Bounta Khamtandy" w:id="40" w:date="2023-08-14T02:34:41Z">
            <w:rPr>
              <w:rFonts w:ascii="Noto Serif Lao Light" w:cs="Noto Serif Lao Light" w:eastAsia="Noto Serif Lao Light" w:hAnsi="Noto Serif Lao Light"/>
              <w:sz w:val="24"/>
              <w:szCs w:val="24"/>
            </w:rPr>
          </w:rPrChange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ໄວຄຼິບຖືກນຳໄປຂຶ້ນສານເປັນຄັ້ງທີ່ສາມ ຮອບນີ້ແມ່ນສານສາສະໜາອັນສູງສຸດໃນປະເທດອັງກິດ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ເຊິ່ງ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ໃນສານດັ່ງກ່າວຈະບໍ່ມີການແສດງຄວາມເມດຕາຕໍ່ຄຳສອນນອກຮີດ. ພວກຝ່າຍສັນຕະປາປາຄິດວ່າຄຣິສຕະຈັກໂຣມຈະໄດ້ຮັບໄຊຊະນະໃນຄັ້ງນີ້ຢ່າງແນ່ນອນ</w:t>
      </w:r>
      <w:ins w:author="Bounta Khamtandy" w:id="33" w:date="2023-08-14T02:48:2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 ແລະພາລະກິດຂອງນັກປະຕູຮູບຄົນນີ້ຈະຖືກຢຸດຢັ້ງ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</w:t>
      </w:r>
      <w:ins w:author="Bounta Khamtandy" w:id="34" w:date="2023-08-14T02:49:3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ແຕ່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ຖ້າ</w:t>
      </w:r>
      <w:ins w:author="Bounta Khamtandy" w:id="35" w:date="2023-08-14T02:49:3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ຫາກ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ທຸກຢ່າງເປັນໄປຕາມ</w:t>
      </w:r>
      <w:del w:author="Bounta Khamtandy" w:id="36" w:date="2023-08-14T02:50:4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ແຜນ</w:delText>
        </w:r>
      </w:del>
      <w:ins w:author="Bounta Khamtandy" w:id="36" w:date="2023-08-14T02:50:4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ຄວາມມຸ້ງໝາຍຂອງພວກເຂົາ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ໄວຄຼິບຈະຖືກບັງຄັບໃຫ້ຖອນ</w:t>
      </w:r>
      <w:ins w:author="Bounta Khamtandy" w:id="37" w:date="2023-08-14T02:51:5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ຫຼັກ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ຄຳສອນ</w:t>
      </w:r>
      <w:ins w:author="Bounta Khamtandy" w:id="38" w:date="2023-08-14T02:51:5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ຕ່າງໆຂອງຕົນ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ins w:author="Bounta Khamtandy" w:id="39" w:date="2023-08-14T02:52:3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ຫຼື</w:t>
        </w:r>
      </w:ins>
      <w:del w:author="Bounta Khamtandy" w:id="39" w:date="2023-08-14T02:52:3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ແລະຖ້າບໍ່ຍອມກໍ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ຈະຖືກສານຕັດສິນປະຫານຊີວິດດ້ວຍການເຜົາໄຟ. {GC 90.1}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ind w:firstLine="720"/>
        <w:rPr>
          <w:color w:val="ffffff"/>
          <w:sz w:val="18"/>
          <w:szCs w:val="18"/>
          <w:shd w:fill="434c43" w:val="clear"/>
          <w:rPrChange w:author="Bounta Khamtandy" w:id="76" w:date="2023-08-14T03:46:52Z">
            <w:rPr>
              <w:color w:val="ffffff"/>
              <w:sz w:val="18"/>
              <w:szCs w:val="18"/>
              <w:shd w:fill="434c43" w:val="clear"/>
            </w:rPr>
          </w:rPrChange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ແຕ່ໄວຄຼິບບໍ່ຍອມ</w:t>
      </w:r>
      <w:ins w:author="Bounta Khamtandy" w:id="41" w:date="2023-08-14T02:59:4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ຖອດ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ຖອນ</w:t>
      </w:r>
      <w:del w:author="Bounta Khamtandy" w:id="42" w:date="2023-08-14T03:00:3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ຄຳສອນ </w:delText>
        </w:r>
      </w:del>
      <w:del w:author="Bounta Khamtandy" w:id="43" w:date="2023-08-14T03:00:4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ເພິ່ນບໍ່ເຊື່ອງຊ້ອນຄວາມເຊື່ອ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ins w:author="Bounta Khamtandy" w:id="44" w:date="2023-08-14T03:01:0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ແລະຈະບໍ່ປົກປິດໄວ້ 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ແຕ່</w:t>
      </w:r>
      <w:ins w:author="Bounta Khamtandy" w:id="45" w:date="2023-08-14T03:02:5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ເພິ່ນ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ຢືນຢັນ</w:t>
      </w:r>
      <w:del w:author="Bounta Khamtandy" w:id="46" w:date="2023-08-14T03:03:0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ເຖິງ</w:delText>
        </w:r>
      </w:del>
      <w:ins w:author="Bounta Khamtandy" w:id="46" w:date="2023-08-14T03:03:0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ທີ່ຈະຮັກສາຫຼັກ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ຄຳສອນຂອງຕົນ</w:t>
      </w:r>
      <w:del w:author="Bounta Khamtandy" w:id="47" w:date="2023-08-14T03:03:2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ໂດຍບໍ່ຢ້ານກົວ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ແລະຕອບໂຕ້</w:t>
      </w:r>
      <w:ins w:author="Bounta Khamtandy" w:id="48" w:date="2023-08-14T03:04:5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ບໍ່ຍອມຮັບ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ຂໍ້ກ່າວຫາ</w:t>
      </w:r>
      <w:ins w:author="Bounta Khamtandy" w:id="49" w:date="2023-08-14T03:05:0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ຕ່າງໆ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ຂອງ</w:t>
      </w:r>
      <w:ins w:author="Bounta Khamtandy" w:id="50" w:date="2023-08-14T03:06:0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ພວກທີ່ກັ່ນແກ້ງ</w:t>
        </w:r>
      </w:ins>
      <w:del w:author="Bounta Khamtandy" w:id="51" w:date="2023-08-14T03:06:5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ຄົນທີ່ກຳລັງກົດຂີ່ຂົ່ມເຫັງ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ເພິ່ນ</w:t>
      </w:r>
      <w:ins w:author="Bounta Khamtandy" w:id="52" w:date="2023-08-14T03:07:0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ຢ່າງກ້າຫານ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ໄວຄຼິບ</w:t>
      </w:r>
      <w:ins w:author="Bounta Khamtandy" w:id="53" w:date="2023-08-14T03:12:2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ຮຽກຮ້ອງໃຫ້ບັນດາຜູ້ຟັງທີ່ຢູ່ຕໍ່ໜ້າສານທີ່ເຄົາລົບ ແລະໃຫ້ພິຈາລະນາເຖິງກການຕົບຕາຫຼອກລວງ ແລະກົນອຸບາຍຂອງຄຣິສຕະຈັກໂຣມດ້ວຍຄວາມຈິງນິຣັນ ໂດຍ 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ລືມຮອດຕົວ</w:t>
      </w:r>
      <w:del w:author="Bounta Khamtandy" w:id="54" w:date="2023-08-14T03:25:3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ເອງ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ວ່າ</w:t>
      </w:r>
      <w:del w:author="Bounta Khamtandy" w:id="55" w:date="2023-08-14T03:25:3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ເພິ່ນ</w:delText>
        </w:r>
      </w:del>
      <w:ins w:author="Bounta Khamtandy" w:id="55" w:date="2023-08-14T03:25:3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ຕົນເອງຢູ່ໃນຖານະ</w:t>
        </w:r>
      </w:ins>
      <w:ins w:author="Bounta Khamtandy" w:id="56" w:date="2023-08-14T03:29:4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ຫຍັງ ແລະຢູ່ໃນວາລະໃດ</w:t>
        </w:r>
      </w:ins>
      <w:del w:author="Bounta Khamtandy" w:id="56" w:date="2023-08-14T03:29:4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ເປັນຈຳເລີຍທີ່ກຳລັງຖືກກ່າວຫາໃນຊັ້ນສານ ແຕ່ກັບຟ້ອງຮ້ອງຄົນທີ່ກຳລັງຟັງຢູ່ໃນຂະນະນັ້ນຕໍ່(ການພິພາກສາໃນສະຫວັນ/ສານແຫ່ງສະຫວັນ)ດ້ວຍການພິຈາລະນາຄຳສອນ ແລະການຫຼອກລວງຂອງຄຣິສຕະຈັກໂຣມດ້ວຍຄວາມຈິງອັນເປັນນິຣັນ(ດອນ)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ຄົນທີ່ຢູ່ໃນສານໄດ້ສຳຜັດເຖິງຣິດອຳນາດຂອງພຣະວິນຍານບໍລິສຸດ ແລະພຣະເຈົ້າສະກົດຈິດຜູ້ຟັງຈົນ</w:t>
      </w:r>
      <w:ins w:author="Bounta Khamtandy" w:id="57" w:date="2023-08-14T03:42:2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 ແລະປະກົດວ່າ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ພວກເຂົາ</w:t>
      </w:r>
      <w:del w:author="Bounta Khamtandy" w:id="58" w:date="2023-08-14T03:43:4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ເບິ່ງຄື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ບໍ່</w:t>
      </w:r>
      <w:del w:author="Bounta Khamtandy" w:id="59" w:date="2023-08-14T03:43:5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(ມ</w:delText>
        </w:r>
      </w:del>
      <w:del w:author="Bounta Khamtandy" w:id="60" w:date="2023-08-14T03:44:1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ີອຳນາດ/ສາມາດ)</w:delText>
        </w:r>
      </w:del>
      <w:ins w:author="Bounta Khamtandy" w:id="60" w:date="2023-08-14T03:44:1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ມີພະລັງທີ່ຈະ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ອອກຈາກຫ້ອງນັ້ນໄດ້. ຖ້ອຍຄຳຂອງນັກປະຕິຮູບ</w:t>
      </w:r>
      <w:ins w:author="Bounta Khamtandy" w:id="61" w:date="2023-08-14T03:44:3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ເປັນ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ເໝືອນດັ່ງລູກທະນູ</w:t>
      </w:r>
      <w:ins w:author="Bounta Khamtandy" w:id="62" w:date="2023-08-14T03:44:5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ມາຈາກພຣະເຈົ້າ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ທີ່ແທງທະລຸຈິດໃຈຂອງຜູ້ຟັງ. </w:t>
      </w:r>
      <w:ins w:author="Bounta Khamtandy" w:id="63" w:date="2023-08-14T03:59:5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ຂໍ້ກ່າວຫາ</w:t>
        </w:r>
      </w:ins>
      <w:del w:author="Bounta Khamtandy" w:id="63" w:date="2023-08-14T03:59:5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ຄ</w:delText>
        </w:r>
      </w:del>
      <w:del w:author="Bounta Khamtandy" w:id="64" w:date="2023-08-14T04:00:5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ົນເຫຼົ່ານັ້ນໄດ້ຟ້ອງໄວຄຼິບໃນຂໍ້ຫາເຜີຍແຜ່</w:delText>
        </w:r>
      </w:del>
      <w:ins w:author="Bounta Khamtandy" w:id="64" w:date="2023-08-14T04:00:5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ຕໍ່ຫຼັກ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ຄຳສອນນອກຮີດ</w:t>
      </w:r>
      <w:ins w:author="Bounta Khamtandy" w:id="65" w:date="2023-08-14T04:01:4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ທີ່ພວກເຂົາກ່າວໂຈມໄວຄຼິບ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ບັດນີ້ເພິ່ນ</w:t>
      </w:r>
      <w:del w:author="Bounta Khamtandy" w:id="66" w:date="2023-08-14T04:03:3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ກໍ</w:delText>
        </w:r>
      </w:del>
      <w:ins w:author="Bounta Khamtandy" w:id="66" w:date="2023-08-14T04:03:3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ກັບ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ຟ້ອງ</w:t>
      </w:r>
      <w:ins w:author="Bounta Khamtandy" w:id="67" w:date="2023-08-14T04:03:4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ຮ້ອງ</w:t>
        </w:r>
      </w:ins>
      <w:ins w:author="Bounta Khamtandy" w:id="68" w:date="2023-08-14T04:03:5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ພວກເຂົາຄືນ</w:t>
        </w:r>
      </w:ins>
      <w:del w:author="Bounta Khamtandy" w:id="68" w:date="2023-08-14T04:03:5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ຄືນໃນຂໍ້ຫາດັ່ງກ່າວ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ດ້ວຍເຫດຜົນ</w:t>
      </w:r>
      <w:ins w:author="Bounta Khamtandy" w:id="69" w:date="2023-08-14T04:04:5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(ນໍ້າສຽງ)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ທີ່ໜ້າເຊື່ອຖື. ເພິ່ນຖາມວ່າ ເປັນຫຍັງພວກເຂົາຈຶ່ງກ້າເຜີຍແຜ່ຄວາມເທັດ</w:t>
      </w:r>
      <w:ins w:author="Bounta Khamtandy" w:id="70" w:date="2023-08-14T04:08:2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(ຫຼັກຄວາມເຊື່ອຜິດໆ)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? </w:t>
      </w:r>
      <w:del w:author="Bounta Khamtandy" w:id="71" w:date="2023-08-14T04:09:2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ຍ້ອນຢາກໄດ້ເງິນບໍ</w:delText>
        </w:r>
      </w:del>
      <w:ins w:author="Bounta Khamtandy" w:id="71" w:date="2023-08-14T04:09:2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ກໍເພາະເພື່ອໄດ້ຜົນປະໂຫຍດແກ່ຕົວ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ins w:author="Bounta Khamtandy" w:id="72" w:date="2023-08-14T04:13:0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ເພື່ອ</w:t>
        </w:r>
      </w:ins>
      <w:del w:author="Bounta Khamtandy" w:id="72" w:date="2023-08-14T04:13:0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ພ</w:delText>
        </w:r>
      </w:del>
      <w:del w:author="Bounta Khamtandy" w:id="73" w:date="2023-08-14T04:13:1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ວກເຂົາຈຶ່ງ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ນຳເອົາພຣະຄຸນຂອງພຣະເຈົ້າ</w:t>
      </w:r>
      <w:del w:author="Bounta Khamtandy" w:id="74" w:date="2023-08-14T04:13:2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ໄປ</w:delText>
        </w:r>
      </w:del>
      <w:ins w:author="Bounta Khamtandy" w:id="74" w:date="2023-08-14T04:13:2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ທໍາການ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ຄ້າຂາຍ</w:t>
      </w:r>
      <w:ins w:author="Bounta Khamtandy" w:id="75" w:date="2023-08-14T04:13:3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ບໍ?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? {GC 90.2}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ind w:firstLine="720"/>
        <w:rPr>
          <w:color w:val="ffffff"/>
          <w:sz w:val="18"/>
          <w:szCs w:val="18"/>
          <w:shd w:fill="434c43" w:val="clear"/>
          <w:rPrChange w:author="Bounta Khamtandy" w:id="90" w:date="2023-08-14T04:15:38Z">
            <w:rPr>
              <w:color w:val="ffffff"/>
              <w:sz w:val="18"/>
              <w:szCs w:val="18"/>
              <w:shd w:fill="434c43" w:val="clear"/>
            </w:rPr>
          </w:rPrChange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ໃນທີ່ສຸດເພິ່ນກ່າວວ່າ “ພວກເຂົາທ່ານຄິດວ່າກຳລັງຕໍ່ສູ້ກັບໃຜ? ກຳລັງຕໍ່</w:t>
      </w:r>
      <w:del w:author="Bounta Khamtandy" w:id="77" w:date="2023-08-14T04:18:5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ສູ່</w:delText>
        </w:r>
      </w:del>
      <w:ins w:author="Bounta Khamtandy" w:id="77" w:date="2023-08-14T04:18:5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ສູ້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ກັບຊາຍຊະລາຄົນໜຶ່ງທີ່ເປັນໄມ້ໃກ້ຝັ່ງບໍ? ບໍ່ແມ່ນ</w:t>
      </w:r>
      <w:ins w:author="Bounta Khamtandy" w:id="78" w:date="2023-08-14T04:19:2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ເລີຍ</w:t>
        </w:r>
      </w:ins>
      <w:del w:author="Bounta Khamtandy" w:id="78" w:date="2023-08-14T04:19:2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(ຊັ້ນດອກ)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ແຕ່ພວກທ່ານກຳລັງຕໍ່ສູ້ກັບຄວາມຈິງ </w:t>
      </w:r>
      <w:del w:author="Bounta Khamtandy" w:id="79" w:date="2023-08-14T04:20:2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ອັນ</w:delText>
        </w:r>
      </w:del>
      <w:del w:author="Bounta Khamtandy" w:id="80" w:date="2023-08-14T04:20:3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ເປັນ</w:delText>
        </w:r>
      </w:del>
      <w:ins w:author="Bounta Khamtandy" w:id="80" w:date="2023-08-14T04:20:3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,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ຄວາມຈິງທີ່ມີ</w:t>
      </w:r>
      <w:del w:author="Bounta Khamtandy" w:id="81" w:date="2023-08-14T04:21:3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ກຳລັງແຂງແຮງ</w:delText>
        </w:r>
      </w:del>
      <w:ins w:author="Bounta Khamtandy" w:id="81" w:date="2023-08-14T04:21:3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ອໍານາດເໜື່ອ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ກວ່າພວກທ່ານ ແລະທີ່ຈະຊະນະພວກທ່ານ</w:t>
      </w:r>
      <w:ins w:author="Bounta Khamtandy" w:id="82" w:date="2023-08-14T04:21:5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ໄດ້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.” (ໄວລີ, ເຫຼັ້ມ 2, ບັດ 13). ເມື່ອ</w:t>
      </w:r>
      <w:del w:author="Bounta Khamtandy" w:id="83" w:date="2023-08-14T04:23:1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ກລ່</w:delText>
        </w:r>
      </w:del>
      <w:ins w:author="Bounta Khamtandy" w:id="83" w:date="2023-08-14T04:23:1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າວ</w:t>
      </w:r>
      <w:del w:author="Bounta Khamtandy" w:id="84" w:date="2023-08-14T04:23:2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ຖ້ອຍຄຳເຫຼົ່ານີ້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ຈົບ</w:t>
      </w:r>
      <w:del w:author="Bounta Khamtandy" w:id="85" w:date="2023-08-14T04:23:2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(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ແລ້ວ</w:t>
      </w:r>
      <w:del w:author="Bounta Khamtandy" w:id="86" w:date="2023-08-14T04:23:3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)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ເພິ່ນກໍ</w:t>
      </w:r>
      <w:ins w:author="Bounta Khamtandy" w:id="87" w:date="2023-08-14T04:24:1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ຍ່າງ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ອອກຈາກສານໂດຍບໍ່ມີສັດຕູ</w:t>
      </w:r>
      <w:ins w:author="Bounta Khamtandy" w:id="88" w:date="2023-08-14T04:25:2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ຄູ່ອາຄາດຄົນ</w:t>
        </w:r>
      </w:ins>
      <w:del w:author="Bounta Khamtandy" w:id="88" w:date="2023-08-14T04:25:2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ຜ</w:delText>
        </w:r>
      </w:del>
      <w:del w:author="Bounta Khamtandy" w:id="89" w:date="2023-08-14T04:25:4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ູ້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ໃດພະຍາຍາມຂັດຂວາງແຕ່ຢ່າງໃດ. {GC 90.3}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ind w:firstLine="720"/>
        <w:rPr>
          <w:color w:val="ffffff"/>
          <w:sz w:val="18"/>
          <w:szCs w:val="18"/>
          <w:shd w:fill="434c43" w:val="clear"/>
          <w:rPrChange w:author="Bounta Khamtandy" w:id="118" w:date="2023-08-14T04:42:15Z">
            <w:rPr>
              <w:rFonts w:ascii="Noto Serif Lao Light" w:cs="Noto Serif Lao Light" w:eastAsia="Noto Serif Lao Light" w:hAnsi="Noto Serif Lao Light"/>
              <w:sz w:val="28"/>
              <w:szCs w:val="28"/>
            </w:rPr>
          </w:rPrChange>
        </w:rPr>
        <w:pPrChange w:author="Bounta Khamtandy" w:id="0" w:date="2023-08-14T04:42:15Z">
          <w:pPr>
            <w:spacing w:after="160" w:line="259" w:lineRule="auto"/>
            <w:ind w:firstLine="720"/>
          </w:pPr>
        </w:pPrChange>
      </w:pPr>
      <w:del w:author="Bounta Khamtandy" w:id="91" w:date="2023-08-14T04:30:2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ວຽກງານ</w:delText>
        </w:r>
      </w:del>
      <w:ins w:author="Bounta Khamtandy" w:id="91" w:date="2023-08-14T04:30:2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ພະລາກິດ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ຂອງໄວຄຼິບ</w:t>
      </w:r>
      <w:del w:author="Bounta Khamtandy" w:id="92" w:date="2023-08-14T04:30:4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ເກືອບຈະ(ແລ້ວ)</w:delText>
        </w:r>
      </w:del>
      <w:ins w:author="Bounta Khamtandy" w:id="92" w:date="2023-08-14T04:30:4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ໃກ້ຈະສໍາເລັດ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del w:author="Bounta Khamtandy" w:id="93" w:date="2023-08-14T04:32:5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ແຕ່ກ່ອນທີ່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ທຸງແຫ່ງຄວາມຈິງທີ່ເພິ່ນໄດ້ຖືໄວ້</w:t>
      </w:r>
      <w:del w:author="Bounta Khamtandy" w:id="94" w:date="2023-08-14T04:33:1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ດົນ</w:delText>
        </w:r>
      </w:del>
      <w:ins w:author="Bounta Khamtandy" w:id="94" w:date="2023-08-14T04:33:1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ມາແສນນານ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ຈະ</w:t>
      </w:r>
      <w:del w:author="Bounta Khamtandy" w:id="95" w:date="2023-08-14T04:35:3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ລ່ວງລົງ</w:delText>
        </w:r>
      </w:del>
      <w:ins w:author="Bounta Khamtandy" w:id="95" w:date="2023-08-14T04:35:3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ຕ້ອງລຸດລົ່ນອອກ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ຈາກມື</w:t>
      </w:r>
      <w:ins w:author="Bounta Khamtandy" w:id="96" w:date="2023-08-14T04:36:0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ຂອງເພິ່ນໃນບໍ່ຊ້າ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ins w:author="Bounta Khamtandy" w:id="97" w:date="2023-08-14T04:36:4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ແຕ່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ເພິ່ນຈະຕ້ອງເປັນພະຍານ</w:t>
      </w:r>
      <w:del w:author="Bounta Khamtandy" w:id="98" w:date="2023-08-14T04:37:2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ຝ່າຍຄວາມຈິງ</w:delText>
        </w:r>
      </w:del>
      <w:ins w:author="Bounta Khamtandy" w:id="98" w:date="2023-08-14T04:37:2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ເຖິງຂ່າວປະເສີດແຫ່ງຄວາມຈິງ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ອີກຄັ້ງໜຶ່ງ</w:t>
      </w:r>
      <w:del w:author="Bounta Khamtandy" w:id="99" w:date="2023-08-14T04:47:2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.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ຈະຕ້ອງປະກາດ</w:t>
      </w:r>
      <w:ins w:author="Bounta Khamtandy" w:id="100" w:date="2023-08-14T04:45:0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ຄວາມ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ສັດຈະທຳຈາກຖານທີ່ໝັ້ນຂອງຄວາມເທັດນັ້ນເອງ. ໄວຄຼິບຖືກເອີ້ນໄປຂຶ້ນສານຂອງສັນຕະປາປາຢູ່</w:t>
      </w:r>
      <w:del w:author="Bounta Khamtandy" w:id="101" w:date="2023-08-14T04:46:2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ນະຄອນ</w:delText>
        </w:r>
      </w:del>
      <w:ins w:author="Bounta Khamtandy" w:id="101" w:date="2023-08-14T04:46:2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ທີ່ກຸງ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ໂຣມ </w:t>
      </w:r>
      <w:del w:author="Bounta Khamtandy" w:id="102" w:date="2023-08-14T04:50:4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ອັນ</w:delText>
        </w:r>
      </w:del>
      <w:ins w:author="Bounta Khamtandy" w:id="102" w:date="2023-08-14T04:50:4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ເຊິ່ງ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ເປັນສານທີ່</w:t>
      </w:r>
      <w:ins w:author="Bounta Khamtandy" w:id="103" w:date="2023-08-14T04:51:1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ໄດ້ລັ່ງເລືອດ</w:t>
        </w:r>
      </w:ins>
      <w:del w:author="Bounta Khamtandy" w:id="104" w:date="2023-08-14T04:51:5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ເຄີຍຂ້າ</w:delText>
        </w:r>
      </w:del>
      <w:del w:author="Bounta Khamtandy" w:id="105" w:date="2023-08-14T04:52:0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ຜູ້ບໍລິສຸດຂອງ</w:delText>
        </w:r>
      </w:del>
      <w:ins w:author="Bounta Khamtandy" w:id="105" w:date="2023-08-14T04:52:0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ໄພ່ພົນຂອງ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ພຣະເຈົ້າ</w:t>
      </w:r>
      <w:ins w:author="Bounta Khamtandy" w:id="106" w:date="2023-08-14T04:52:2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ຜູ້ບໍຣິສຸດ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ຫຼາຍຄົນ</w:t>
      </w:r>
      <w:ins w:author="Bounta Khamtandy" w:id="107" w:date="2023-08-14T04:52:3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ມາຫຼາຍຄັ້ງແລ້ວ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ເຖິ່ງແມ່ນວ່າເພິ່ນຈະຮູ້</w:t>
      </w:r>
      <w:ins w:author="Bounta Khamtandy" w:id="108" w:date="2023-08-14T04:55:5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ດີ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ວ່າມີອັນຕະລາຍລໍຖ້າຢູ່ຂ້າງໜ້າ ເພິ່ນກໍຕັ້ງໃຈຈະໄປຕາມໝາຍສານ ແຕ່ເກີດອາການອຳມະພາດກະທັນຫັນເປັນເຫດໃຫ້ເພິ່ນເດີນທາງບໍ່ໄດ້. ແຕ່ເຖິງແມ່ນວ່າເພິ່ນບໍ່ສາມາດເວົ້າດ້ວຍສຽງ</w:t>
      </w:r>
      <w:del w:author="Bounta Khamtandy" w:id="109" w:date="2023-08-14T04:59:3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ໃນນະຄອນ</w:delText>
        </w:r>
      </w:del>
      <w:ins w:author="Bounta Khamtandy" w:id="109" w:date="2023-08-14T04:59:3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ທີ່ກຸງ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ໂຣມ</w:t>
      </w:r>
      <w:ins w:author="Bounta Khamtandy" w:id="110" w:date="2023-08-14T04:59:5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ໄດ້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ເພິ່ນກໍຕັ້ງໃຈທີ່ຈະກ່າວຜ່ານຈົດໝາຍ ເພາະເປັນສິ່ງທີ່ສາມາດເຮັດໄດ້. ໄວຄຼິບຈຶ່ງຂຽນຈົດໝາຍໄປ</w:t>
      </w:r>
      <w:del w:author="Bounta Khamtandy" w:id="111" w:date="2023-08-14T05:01:4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(ຍັງ/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ຫາ</w:t>
      </w:r>
      <w:del w:author="Bounta Khamtandy" w:id="112" w:date="2023-08-14T05:01:5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)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ສັນຕະປາປາ</w:t>
      </w:r>
      <w:del w:author="Bounta Khamtandy" w:id="113" w:date="2023-08-14T05:02:5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 ໂດຍເລືອກຖ້ອຍຄຳທີ່ສຸພາບ ແລະ</w:delText>
        </w:r>
      </w:del>
      <w:ins w:author="Bounta Khamtandy" w:id="113" w:date="2023-08-14T05:02:5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ດ້ວຍທໍານອງ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ສະແດງເຖິງ</w:t>
      </w:r>
      <w:ins w:author="Bounta Khamtandy" w:id="114" w:date="2023-08-14T05:03:2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ການໃຫ້ຄວາມເຄົາ ແລະ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ຄວາມເປັນຄຣິສຕຽນ ແຕ່ໃນຂະນະດຽວກັນກໍຕຳໜິ</w:t>
      </w:r>
      <w:ins w:author="Bounta Khamtandy" w:id="115" w:date="2023-08-14T05:08:2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ຢ່າງຮຸນແຮງຕໍ່ຄວາມ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ຫຍິ່ງຍະໂສ ແລະພິທີກຳອັນຫຼູຫຼາຂອງສຳນັກສັນຕະປາປາ ໂດຍມີເນື້ອໃນດັ່ງ</w:t>
      </w:r>
      <w:ins w:author="Bounta Khamtandy" w:id="116" w:date="2023-08-14T05:10:2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ລຸ່ມ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ນີ້</w:t>
      </w:r>
      <w:del w:author="Bounta Khamtandy" w:id="117" w:date="2023-08-14T05:10:2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ວ່າ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: {GC 90.4}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##ຈົດໝາຍຂອງໄວຄຼິບ</w:t>
      </w:r>
    </w:p>
    <w:p w:rsidR="00000000" w:rsidDel="00000000" w:rsidP="00000000" w:rsidRDefault="00000000" w:rsidRPr="00000000" w14:paraId="0000003B">
      <w:pPr>
        <w:spacing w:after="160" w:line="259" w:lineRule="auto"/>
        <w:ind w:firstLine="720"/>
        <w:rPr>
          <w:ins w:author="Bounta Khamtandy" w:id="137" w:date="2023-08-14T09:40:24Z"/>
          <w:rFonts w:ascii="Noto Serif Lao Light" w:cs="Noto Serif Lao Light" w:eastAsia="Noto Serif Lao Light" w:hAnsi="Noto Serif Lao Light"/>
          <w:sz w:val="28"/>
          <w:szCs w:val="28"/>
        </w:rPr>
      </w:pPr>
      <w:ins w:author="Bounta Khamtandy" w:id="119" w:date="2023-08-21T07:41:50Z">
        <w:r w:rsidDel="00000000" w:rsidR="00000000" w:rsidRPr="00000000">
          <w:rPr>
            <w:rFonts w:ascii="Noto Serif Lao" w:cs="Noto Serif Lao" w:eastAsia="Noto Serif Lao" w:hAnsi="Noto Serif Lao"/>
            <w:b w:val="1"/>
            <w:sz w:val="28"/>
            <w:szCs w:val="28"/>
            <w:rtl w:val="0"/>
          </w:rPr>
          <w:t xml:space="preserve">ເພິ່ນໄດ້ກ່າວໄວ້ວ່າ 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“ຂ້ານ້ອຍມີຄວາມຍິນດີ</w:t>
      </w:r>
      <w:ins w:author="Bounta Khamtandy" w:id="120" w:date="2023-08-21T07:42:3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ເປັນຢ່າງຍິ່ງ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ທີ່ຈະ</w:t>
      </w:r>
      <w:ins w:author="Bounta Khamtandy" w:id="121" w:date="2023-08-21T07:47:1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ເປີດເຜີຍ ແລະ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ປະກາດ</w:t>
      </w:r>
      <w:del w:author="Bounta Khamtandy" w:id="122" w:date="2023-08-21T07:47:3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ຢ່າງເປີດເຜີຍໃຫ້ທຸກຄົນໄດ້ຮັບຮູ້ເຖິງ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ຄວາມເຊື່ອຖືຂອງຂ້ານ້ອຍ</w:t>
      </w:r>
      <w:ins w:author="Bounta Khamtandy" w:id="123" w:date="2023-08-21T07:47:5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ຕໍ່ຄົນທັງປວງ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ໂດຍສະເພາະ</w:t>
      </w:r>
      <w:del w:author="Bounta Khamtandy" w:id="124" w:date="2023-08-21T07:48:4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ແມ່ນອ</w:delText>
        </w:r>
      </w:del>
      <w:del w:author="Bounta Khamtandy" w:id="125" w:date="2023-08-21T07:49:1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າຈານໃຫຍ່ແຫ່ງນະຄອນ</w:delText>
        </w:r>
      </w:del>
      <w:ins w:author="Bounta Khamtandy" w:id="125" w:date="2023-08-21T07:49:1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ຕໍ່ພະໃຫຍ່ກາໂຕລິກແຫ່ງກຸງ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ໂຣມ, </w:t>
      </w:r>
      <w:del w:author="Bounta Khamtandy" w:id="126" w:date="2023-08-21T07:57:1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ເຊິ່ງ</w:delText>
        </w:r>
      </w:del>
      <w:ins w:author="Bounta Khamtandy" w:id="126" w:date="2023-08-21T07:57:1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ເທົ່າທີ່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ຂ້ານ້ອຍ</w:t>
      </w:r>
      <w:ins w:author="Bounta Khamtandy" w:id="127" w:date="2023-08-21T07:57:4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ຄິດວ່າມັນ</w:t>
        </w:r>
      </w:ins>
      <w:del w:author="Bounta Khamtandy" w:id="128" w:date="2023-08-21T07:58:1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ຫວັງຫາກມີຖ້ອຍຄຳໃດຂອງຂ້ານ້ອຍ</w:delText>
        </w:r>
      </w:del>
      <w:ins w:author="Bounta Khamtandy" w:id="128" w:date="2023-08-21T07:58:1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ຖືກຕ້ອງແລະ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ເປັນຄວາມຈິງ </w:t>
      </w:r>
      <w:del w:author="Bounta Khamtandy" w:id="129" w:date="2023-08-21T07:58:0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ແລະສົມເຫດສົມຜົນ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ins w:author="Bounta Khamtandy" w:id="130" w:date="2023-08-21T07:58:4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ເຊິ່ງ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ທ່ານຈະຢືນຢັນ</w:t>
      </w:r>
      <w:ins w:author="Bounta Khamtandy" w:id="131" w:date="2023-08-21T07:59:2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ເຖິງ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ຄວາມເຊື່ອຂອງຂ້ານ້ອຍ</w:t>
      </w:r>
      <w:ins w:author="Bounta Khamtandy" w:id="132" w:date="2023-08-21T07:59:3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ຢ່າງເຕັມໃຈທີ່ສຸດ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del w:author="Bounta Khamtandy" w:id="133" w:date="2023-08-21T08:00:5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ແຕ່</w:delText>
        </w:r>
      </w:del>
      <w:ins w:author="Bounta Khamtandy" w:id="133" w:date="2023-08-21T08:00:5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ຫຼືວ່າ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ຖ້າມ</w:t>
      </w:r>
      <w:del w:author="Bounta Khamtandy" w:id="134" w:date="2023-08-21T08:01:0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ີຄຳ</w:delText>
        </w:r>
      </w:del>
      <w:ins w:author="Bounta Khamtandy" w:id="134" w:date="2023-08-21T08:01:0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ປະການ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ໃດບໍ່ຖືກຕ້ອງ</w:t>
      </w:r>
      <w:ins w:author="Bounta Khamtandy" w:id="135" w:date="2023-08-21T08:01:2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 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ກໍ</w:t>
      </w:r>
      <w:del w:author="Bounta Khamtandy" w:id="136" w:date="2023-08-21T08:01:2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ຈະ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ຊ່ວຍແນະນຳໃຫ້ປັບປ່ຽນແກ້ໄຂ. {GC 91.1}</w:t>
      </w:r>
      <w:ins w:author="Bounta Khamtandy" w:id="137" w:date="2023-08-14T09:40:2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C">
      <w:pPr>
        <w:spacing w:after="160" w:line="259" w:lineRule="auto"/>
        <w:ind w:firstLine="720"/>
        <w:rPr>
          <w:color w:val="ffffff"/>
          <w:sz w:val="18"/>
          <w:szCs w:val="18"/>
          <w:shd w:fill="434c43" w:val="clear"/>
          <w:rPrChange w:author="Bounta Khamtandy" w:id="138" w:date="2023-08-14T09:40:24Z">
            <w:rPr>
              <w:rFonts w:ascii="Noto Serif Lao Light" w:cs="Noto Serif Lao Light" w:eastAsia="Noto Serif Lao Light" w:hAnsi="Noto Serif Lao Light"/>
              <w:sz w:val="28"/>
              <w:szCs w:val="28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ind w:firstLine="720"/>
        <w:rPr>
          <w:ins w:author="Bounta Khamtandy" w:id="150" w:date="2023-08-21T08:18:35Z"/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“</w:t>
      </w:r>
      <w:del w:author="Bounta Khamtandy" w:id="139" w:date="2023-08-21T08:21:2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ກ່ອນຢ່າງອື່ນ</w:delText>
        </w:r>
      </w:del>
      <w:ins w:author="Bounta Khamtandy" w:id="139" w:date="2023-08-21T08:21:2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ປະການທໍາອິດ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ຂ້ານ້ອຍຄິດວ່າຂ່າວປະເສີດຂອງພຣະເຢຊູຄຣິສ </w:t>
      </w:r>
      <w:del w:author="Bounta Khamtandy" w:id="140" w:date="2023-08-21T08:21:5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(ແມ່ນ/ກົດບັນຍັດ</w:delText>
        </w:r>
      </w:del>
      <w:ins w:author="Bounta Khamtandy" w:id="140" w:date="2023-08-21T08:21:5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ເປັນອົງປະກອບ</w:t>
        </w:r>
      </w:ins>
      <w:del w:author="Bounta Khamtandy" w:id="141" w:date="2023-08-21T08:22:2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ທັງໝົດ</w:delText>
        </w:r>
      </w:del>
      <w:ins w:author="Bounta Khamtandy" w:id="141" w:date="2023-08-21T08:22:2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ລວມກົດບັນຍັດ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ຂອງພຣະເຈົ້າ...</w:t>
      </w:r>
      <w:del w:author="Bounta Khamtandy" w:id="142" w:date="2023-08-21T08:26:5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ເທົ່າທີ່</w:delText>
        </w:r>
      </w:del>
      <w:ins w:author="Bounta Khamtandy" w:id="142" w:date="2023-08-21T08:26:5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ຂ້ານ້ອຍຂໍມອບແລະຢືໃຫ້</w:t>
        </w:r>
      </w:ins>
      <w:del w:author="Bounta Khamtandy" w:id="143" w:date="2023-08-21T08:29:4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ອາຈານ</w:delText>
        </w:r>
      </w:del>
      <w:ins w:author="Bounta Khamtandy" w:id="143" w:date="2023-08-21T08:29:4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ພະ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ໃຫຍ່</w:t>
      </w:r>
      <w:ins w:author="Bounta Khamtandy" w:id="144" w:date="2023-08-21T08:30:1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ກາໂຕລິກ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ແຫ່ງ</w:t>
      </w:r>
      <w:del w:author="Bounta Khamtandy" w:id="145" w:date="2023-08-21T08:30:2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ນະຄອນ</w:delText>
        </w:r>
      </w:del>
      <w:ins w:author="Bounta Khamtandy" w:id="145" w:date="2023-08-21T08:30:2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ກຸງ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ໂຣມ</w:t>
      </w:r>
      <w:ins w:author="Bounta Khamtandy" w:id="146" w:date="2023-08-21T08:30:4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 ເພາະວ່າເພິ່ນ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ເປັນຕົວແທນຂອງພຣະຄຣິສໃນໂລກນີ້ </w:t>
      </w:r>
      <w:ins w:author="Bounta Khamtandy" w:id="147" w:date="2023-08-21T08:50:0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ທີ່ມີສັນຍາຜູກພັນກັບ</w:t>
        </w:r>
      </w:ins>
      <w:del w:author="Bounta Khamtandy" w:id="148" w:date="2023-08-21T08:53:3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ຂ້ານ້ອຍເຊື່ອວ່າ ທ່ານແມ່ນຕ້ອງຢູ່ພາຍໃຕ້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ກົດບັນຍັດແຫ່ງຂ່າວປະເສີດຫຼາຍກວ່າຄົນອື່ນ</w:t>
      </w:r>
      <w:ins w:author="Bounta Khamtandy" w:id="149" w:date="2023-08-21T08:53:4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ໆທົ່ວໄປ.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ins w:author="Bounta Khamtandy" w:id="150" w:date="2023-08-21T08:18:3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E">
      <w:pPr>
        <w:spacing w:after="160" w:line="259" w:lineRule="auto"/>
        <w:ind w:left="0" w:firstLine="0"/>
        <w:rPr>
          <w:ins w:author="Bounta Khamtandy" w:id="168" w:date="2023-08-21T08:57:07Z"/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ເພາະວ່າຄວາມ</w:t>
      </w:r>
      <w:del w:author="Bounta Khamtandy" w:id="151" w:date="2023-08-21T08:59:5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(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ສຳຄັນ</w:t>
      </w:r>
      <w:del w:author="Bounta Khamtandy" w:id="152" w:date="2023-08-21T09:00:1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/ຍິ່ງໃຫຍ່)ຂອງ</w:delText>
        </w:r>
      </w:del>
      <w:ins w:author="Bounta Khamtandy" w:id="152" w:date="2023-08-21T09:00:1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ໃນທ່າກາງ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ສາວົກຂອງພຣະຄຣິສບໍ່ໄດ້ຂຶ້ນ</w:t>
      </w:r>
      <w:del w:author="Bounta Khamtandy" w:id="153" w:date="2023-08-21T09:01:0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ກິບກຽດຕິຍົດ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ສັກສີ</w:t>
      </w:r>
      <w:ins w:author="Bounta Khamtandy" w:id="154" w:date="2023-08-21T09:01:1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ຫຼືກຽດຕິຍົດ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ຝ່າຍໂລກ ແຕ</w:t>
      </w:r>
      <w:del w:author="Bounta Khamtandy" w:id="155" w:date="2023-08-21T09:02:1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່(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ຂຶ້ນກັບ</w:t>
      </w:r>
      <w:del w:author="Bounta Khamtandy" w:id="156" w:date="2023-08-21T09:02:2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)ຄ</w:delText>
        </w:r>
      </w:del>
      <w:del w:author="Bounta Khamtandy" w:id="157" w:date="2023-08-21T09:02:3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ວາມໃກ້ຊິດ</w:delText>
        </w:r>
      </w:del>
      <w:ins w:author="Bounta Khamtandy" w:id="157" w:date="2023-08-21T09:02:3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ການຕິດຕາມ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</w:t>
      </w:r>
      <w:ins w:author="Bounta Khamtandy" w:id="158" w:date="2023-08-21T09:02:5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ຄຣິສ</w:t>
        </w:r>
      </w:ins>
      <w:del w:author="Bounta Khamtandy" w:id="158" w:date="2023-08-21T09:02:5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ເຈົ້າ</w:delText>
        </w:r>
      </w:del>
      <w:ins w:author="Bounta Khamtandy" w:id="158" w:date="2023-08-21T09:02:5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ຢ່າງໃກ້ຊິດແລະຖືກຕ້ອງໃນຊີວິດແລະວິທີການ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del w:author="Bounta Khamtandy" w:id="159" w:date="2023-08-21T09:07:4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ແລະດຳເນີນຊີວິດຕາມແບບຢ່າງ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ຂອງພຣະອົງ...</w:t>
      </w:r>
      <w:ins w:author="Bounta Khamtandy" w:id="160" w:date="2023-08-21T09:11:3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ເພາະ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ເມື່ອພຣະ</w:t>
      </w:r>
      <w:ins w:author="Bounta Khamtandy" w:id="161" w:date="2023-08-21T09:09:0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ອົງ</w:t>
        </w:r>
      </w:ins>
      <w:del w:author="Bounta Khamtandy" w:id="161" w:date="2023-08-21T09:09:0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ຄຣິສ</w:delText>
        </w:r>
      </w:del>
      <w:del w:author="Bounta Khamtandy" w:id="162" w:date="2023-08-21T09:09:3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ມີ</w:delText>
        </w:r>
      </w:del>
      <w:ins w:author="Bounta Khamtandy" w:id="162" w:date="2023-08-21T09:09:3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ຍັງຄົງດໍາເນີນ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ຊີວິດໃນໂລກ</w:t>
      </w:r>
      <w:ins w:author="Bounta Khamtandy" w:id="163" w:date="2023-08-21T09:09:5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ນີ້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ພຣະອົງ</w:t>
      </w:r>
      <w:ins w:author="Bounta Khamtandy" w:id="164" w:date="2023-08-21T09:11:5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ກໍ່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ເປັນຄົນຍາກຈົນ</w:t>
      </w:r>
      <w:del w:author="Bounta Khamtandy" w:id="165" w:date="2023-08-21T09:12:0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(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ແສນເຂນ</w:t>
      </w:r>
      <w:del w:author="Bounta Khamtandy" w:id="166" w:date="2023-08-21T09:12:0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///)</w:delText>
        </w:r>
      </w:del>
      <w:ins w:author="Bounta Khamtandy" w:id="166" w:date="2023-08-21T09:12:0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 ຍອມປະຕິເສດແລະປະຖິ້ມອໍານາດແລະກຽດຕິຍົດທາງໂລກທັງປວງ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del w:author="Bounta Khamtandy" w:id="167" w:date="2023-08-21T09:15:1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ແລະບໍ່ໄດ້ຮັບຕຳ່ແໜ່ງການປົກຄອງ ຫຼືກຽດຕິຍົດສັກສີ... 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{GC 91.2}</w:t>
      </w:r>
      <w:ins w:author="Bounta Khamtandy" w:id="168" w:date="2023-08-21T08:57:0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F">
      <w:pPr>
        <w:spacing w:after="160" w:line="259" w:lineRule="auto"/>
        <w:ind w:left="0" w:firstLine="0"/>
        <w:rPr>
          <w:color w:val="ffffff"/>
          <w:sz w:val="18"/>
          <w:szCs w:val="18"/>
          <w:shd w:fill="434c43" w:val="clear"/>
          <w:rPrChange w:author="Bounta Khamtandy" w:id="169" w:date="2023-08-21T08:54:17Z">
            <w:rPr>
              <w:rFonts w:ascii="Noto Serif Lao Light" w:cs="Noto Serif Lao Light" w:eastAsia="Noto Serif Lao Light" w:hAnsi="Noto Serif Lao Light"/>
              <w:sz w:val="28"/>
              <w:szCs w:val="28"/>
            </w:rPr>
          </w:rPrChange>
        </w:rPr>
        <w:pPrChange w:author="Bounta Khamtandy" w:id="0" w:date="2023-08-21T08:54:17Z">
          <w:pPr>
            <w:spacing w:after="160" w:line="259" w:lineRule="auto"/>
            <w:ind w:firstLine="72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  <w:pPrChange w:author="Bounta Khamtandy" w:id="0" w:date="2023-08-21T09:19:14Z">
          <w:pPr>
            <w:spacing w:after="160" w:line="259" w:lineRule="auto"/>
            <w:ind w:firstLine="720"/>
          </w:pPr>
        </w:pPrChange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“</w:t>
      </w:r>
      <w:del w:author="Bounta Khamtandy" w:id="170" w:date="2023-08-21T09:20:3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ຄົນທີ່</w:delText>
        </w:r>
      </w:del>
      <w:ins w:author="Bounta Khamtandy" w:id="170" w:date="2023-08-21T09:20:3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ບໍ່ມີຄົນເຊື່ອທີ່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ສັດຊື່</w:t>
      </w:r>
      <w:del w:author="Bounta Khamtandy" w:id="171" w:date="2023-08-21T09:20:5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ທຸກຄົນ</w:delText>
        </w:r>
      </w:del>
      <w:ins w:author="Bounta Khamtandy" w:id="171" w:date="2023-08-21T09:20:5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ຜູ້ໃດ</w:t>
        </w:r>
      </w:ins>
      <w:del w:author="Bounta Khamtandy" w:id="171" w:date="2023-08-21T09:20:5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ບ</w:delText>
        </w:r>
      </w:del>
      <w:del w:author="Bounta Khamtandy" w:id="172" w:date="2023-08-21T09:21:2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ໍ່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ຄວນຕິດຕາມ</w:t>
      </w:r>
      <w:del w:author="Bounta Khamtandy" w:id="173" w:date="2023-08-21T09:23:4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ຄົນບໍລິສຸດ</w:delText>
        </w:r>
      </w:del>
      <w:ins w:author="Bounta Khamtandy" w:id="173" w:date="2023-08-21T09:23:4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ຜູ້ເເຄັ່ງສາສະໜາຄົນໃດ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ຫຼືແມ່ນແຕ່ສັນຕະປາປາເອງ </w:t>
      </w:r>
      <w:del w:author="Bounta Khamtandy" w:id="174" w:date="2023-08-24T01:56:2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ນອກຈາກ</w:delText>
        </w:r>
      </w:del>
      <w:ins w:author="Bounta Khamtandy" w:id="174" w:date="2023-08-24T01:56:2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ແຕ່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</w:t>
      </w:r>
      <w:ins w:author="Bounta Khamtandy" w:id="175" w:date="2023-08-24T01:57:0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ສະຖານະການຕ່າງໆເຊັ່ນນີ້</w:t>
        </w:r>
      </w:ins>
      <w:ins w:author="Bounta Khamtandy" w:id="176" w:date="2023-08-24T01:56:1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ບຸກຄົນ</w:t>
        </w:r>
      </w:ins>
      <w:del w:author="Bounta Khamtandy" w:id="176" w:date="2023-08-24T01:56:1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ປະເດັນທີ່ຜ</w:delText>
        </w:r>
      </w:del>
      <w:del w:author="Bounta Khamtandy" w:id="177" w:date="2023-08-24T02:03:2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ູ້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ນັ້ນ</w:t>
      </w:r>
      <w:ins w:author="Bounta Khamtandy" w:id="178" w:date="2023-08-24T02:04:1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ຄວນ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ຕິດຕາມອົງພຣະເຢຊູຄຣິສເຈົ້າ, ເພາະ</w:t>
      </w:r>
      <w:ins w:author="Bounta Khamtandy" w:id="179" w:date="2023-08-24T02:08:4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ວ່າດ້ວຍຄວາມປາດຖະໜາກຽດຕິຍົດທາງໂລກ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ເປໂຕ, ໂຢຮັນ, ແລະຢາໂກໂບເຄີຍ</w:t>
      </w:r>
      <w:del w:author="Bounta Khamtandy" w:id="180" w:date="2023-08-24T02:08:3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ຕ້ອງການຢາກໄດ້ສັກສີຝ່າຍໂ</w:delText>
        </w:r>
      </w:del>
      <w:del w:author="Bounta Khamtandy" w:id="181" w:date="2023-08-24T02:09:2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ລກ</w:delText>
        </w:r>
      </w:del>
      <w:ins w:author="Bounta Khamtandy" w:id="181" w:date="2023-08-24T02:09:2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ເລືອກໃນທາງຜິດ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ເຊິ່ງ</w:t>
      </w:r>
      <w:ins w:author="Bounta Khamtandy" w:id="182" w:date="2023-08-24T02:10:1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ມັນ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ບໍ່ສອດຄ່ອງກັບ</w:t>
      </w:r>
      <w:del w:author="Bounta Khamtandy" w:id="183" w:date="2023-08-24T02:11:1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ວິຖີຊີວິດຂອງ</w:delText>
        </w:r>
      </w:del>
      <w:ins w:author="Bounta Khamtandy" w:id="183" w:date="2023-08-24T02:11:1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ບາດກ້າວການຕິດຕາມ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ພຣະຄຣິສ, </w:t>
      </w:r>
      <w:del w:author="Bounta Khamtandy" w:id="184" w:date="2023-08-24T02:11:3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ພວກເຂົາມີຄວາມຜິດໃນເລື່ອງນີ້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ins w:author="Bounta Khamtandy" w:id="185" w:date="2023-08-24T02:11:4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ເພາະ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ສະນັ້ນ</w:t>
      </w:r>
      <w:ins w:author="Bounta Khamtandy" w:id="186" w:date="2023-08-24T02:13:2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ຄວາມຜິດພາດຕ່າງໆທີ່ເກີດເກີດຂື້ນພວກ</w:t>
        </w:r>
      </w:ins>
      <w:del w:author="Bounta Khamtandy" w:id="186" w:date="2023-08-24T02:13:2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ໃ</w:delText>
        </w:r>
      </w:del>
      <w:del w:author="Bounta Khamtandy" w:id="187" w:date="2023-08-24T02:15:0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ນເລື່ອງນີ້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ເຮົາບໍ່ຄວນ</w:t>
      </w:r>
      <w:del w:author="Bounta Khamtandy" w:id="188" w:date="2023-08-24T02:15:4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(ເຮັດ</w:delText>
        </w:r>
      </w:del>
      <w:ins w:author="Bounta Khamtandy" w:id="188" w:date="2023-08-24T02:15:4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ເດີນ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ຕາມ</w:t>
      </w:r>
      <w:del w:author="Bounta Khamtandy" w:id="189" w:date="2023-08-24T02:15:3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ແບບຢ່າງຂອງ/ຕິດຕາມ)ພວກເຂົາ...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{GC 91.3}</w:t>
      </w:r>
    </w:p>
    <w:p w:rsidR="00000000" w:rsidDel="00000000" w:rsidP="00000000" w:rsidRDefault="00000000" w:rsidRPr="00000000" w14:paraId="00000041">
      <w:pPr>
        <w:spacing w:after="160" w:line="259" w:lineRule="auto"/>
        <w:ind w:firstLine="720"/>
        <w:rPr>
          <w:ins w:author="Bounta Khamtandy" w:id="225" w:date="2023-08-24T02:53:02Z"/>
          <w:rFonts w:ascii="Noto Serif Lao Light" w:cs="Noto Serif Lao Light" w:eastAsia="Noto Serif Lao Light" w:hAnsi="Noto Serif Lao Light"/>
          <w:color w:val="ff0000"/>
          <w:sz w:val="20"/>
          <w:szCs w:val="20"/>
          <w:rPrChange w:author="Bounta Khamtandy" w:id="226" w:date="2023-08-24T02:53:17Z">
            <w:rPr>
              <w:rFonts w:ascii="Noto Serif Lao Light" w:cs="Noto Serif Lao Light" w:eastAsia="Noto Serif Lao Light" w:hAnsi="Noto Serif Lao Light"/>
              <w:sz w:val="28"/>
              <w:szCs w:val="28"/>
            </w:rPr>
          </w:rPrChange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“ສັນຕະປາປາຄວນ</w:t>
      </w:r>
      <w:ins w:author="Bounta Khamtandy" w:id="191" w:date="2023-08-24T02:23:2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ປ່ອຍອໍານາດການຄວບຄຸມແລະການປົກຄອງທາງໂລກທັງໝົດໄວ້ໃຫ້ກັບ</w:t>
        </w:r>
      </w:ins>
      <w:del w:author="Bounta Khamtandy" w:id="191" w:date="2023-08-24T02:23:2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ປ</w:delText>
        </w:r>
      </w:del>
      <w:del w:author="Bounta Khamtandy" w:id="192" w:date="2023-08-24T02:33:2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ະການປົກຄອງຝ</w:delText>
        </w:r>
      </w:del>
      <w:del w:author="Bounta Khamtandy" w:id="193" w:date="2023-08-24T02:35:5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່າຍ</w:delText>
        </w:r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ຜົ</w:delText>
        </w:r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ນລະເມືອງໃຫ້ເປັນເລື່ອງຂອງເຈົ້າໃນທ</w:delText>
        </w:r>
      </w:del>
      <w:del w:author="Bounta Khamtandy" w:id="194" w:date="2023-08-24T02:36:2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ີ່</w:delText>
        </w:r>
      </w:del>
      <w:ins w:author="Bounta Khamtandy" w:id="194" w:date="2023-08-24T02:36:2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ເຈົ້າໜ້າ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ບ້ານເມືອງ</w:t>
      </w:r>
      <w:ins w:author="Bounta Khamtandy" w:id="195" w:date="2023-08-24T02:37:4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ທີ່ບໍ່ກ່ຽວກັບສາສະໜາ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ແລະ</w:t>
      </w:r>
      <w:ins w:author="Bounta Khamtandy" w:id="196" w:date="2023-08-24T02:44:4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ການກະທໍາເຊັ່ນນີ້ເພື່ອດໍາເນີນການເຄື່ອນໄຫວແລະໃຫ້ຄໍາແນະນໍາຄະນະຄຸນພໍ</w:t>
        </w:r>
      </w:ins>
      <w:del w:author="Bounta Khamtandy" w:id="196" w:date="2023-08-24T02:44:4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ຄ</w:delText>
        </w:r>
      </w:del>
      <w:del w:author="Bounta Khamtandy" w:id="197" w:date="2023-08-24T02:48:5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ວນສອນສາສະໜາຈານທັງຫຼາຍໃນ</w:delText>
        </w:r>
      </w:del>
      <w:ins w:author="Bounta Khamtandy" w:id="197" w:date="2023-08-24T02:48:5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ທັງ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ລະບອບຂອງທ່ານ</w:t>
      </w:r>
      <w:del w:author="Bounta Khamtandy" w:id="198" w:date="2023-08-24T02:49:1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ໃນປະເດັນດັ່ງກ່າວ</w:delText>
        </w:r>
      </w:del>
      <w:ins w:author="Bounta Khamtandy" w:id="198" w:date="2023-08-24T02:49:1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ໄດ້ຢ່າງມີປະສິດຕິພາບ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ເພາະ</w:t>
      </w:r>
      <w:ins w:author="Bounta Khamtandy" w:id="199" w:date="2023-08-24T02:49:3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ວ່າ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ພຣະຄຣິສຊົງກະທຳຢ່າງນີ້ ແລະໂດຍສະເພາະພວກອັກຄະສາວົກຂອງພຣະອົງເຊັ່ນກັນ. </w:t>
      </w:r>
      <w:del w:author="Bounta Khamtandy" w:id="200" w:date="2023-08-24T02:55:5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ຢ່າງໃດກໍຕາມ</w:delText>
        </w:r>
      </w:del>
      <w:ins w:author="Bounta Khamtandy" w:id="200" w:date="2023-08-24T02:55:5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ດ້ວຍເຫດນີ້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ຖ້າ</w:t>
      </w:r>
      <w:ins w:author="Bounta Khamtandy" w:id="201" w:date="2023-08-24T02:56:4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ຫາກ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ຂ້ານ້ອຍ</w:t>
      </w:r>
      <w:del w:author="Bounta Khamtandy" w:id="202" w:date="2023-08-24T02:56:4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ມີຄວາມ</w:delText>
        </w:r>
      </w:del>
      <w:ins w:author="Bounta Khamtandy" w:id="202" w:date="2023-08-24T02:56:4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ກະທໍາ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ຜິດ</w:t>
      </w:r>
      <w:del w:author="Bounta Khamtandy" w:id="203" w:date="2023-08-24T02:57:0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ໃນປະເດັນ</w:delText>
        </w:r>
      </w:del>
      <w:ins w:author="Bounta Khamtandy" w:id="203" w:date="2023-08-24T02:57:0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ປະການ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ໃດໜຶ່ງທີ່ກ່າວໄວ້ແລ້ວຂ້າງເທິງ ຂ້ານ້ອຍຍິນດີ</w:t>
      </w:r>
      <w:del w:author="Bounta Khamtandy" w:id="204" w:date="2023-08-24T02:59:4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ນ້ອມຮັບການສັ່ງສອນ</w:delText>
        </w:r>
      </w:del>
      <w:ins w:author="Bounta Khamtandy" w:id="204" w:date="2023-08-24T02:59:4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ໃຫ້ມີລົງໂທດ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del w:author="Bounta Khamtandy" w:id="205" w:date="2023-08-24T03:00:1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ຫຼື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ແມ່ນວ່າ</w:t>
      </w:r>
      <w:del w:author="Bounta Khamtandy" w:id="206" w:date="2023-08-24T03:00:3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ຈະຕ້ອງຮັບ</w:delText>
        </w:r>
      </w:del>
      <w:ins w:author="Bounta Khamtandy" w:id="206" w:date="2023-08-24T03:00:3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ຕ້ອງລົງ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ໂທດເຖິງ</w:t>
      </w:r>
      <w:ins w:author="Bounta Khamtandy" w:id="207" w:date="2023-08-24T03:03:4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ແກ່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ຊີວິດ</w:t>
      </w:r>
      <w:del w:author="Bounta Khamtandy" w:id="208" w:date="2023-08-24T03:04:2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ກໍຍັງຍອມ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ຖ້າຈຳເປັນ</w:t>
      </w:r>
      <w:ins w:author="Bounta Khamtandy" w:id="209" w:date="2023-08-24T03:03:5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ຢ່າງອ່ອນນ້ອມຖ່ອມຕົນທີ່ສຸດ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</w:t>
      </w:r>
      <w:ins w:author="Bounta Khamtandy" w:id="210" w:date="2023-08-24T03:05:1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ແລະ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ຖ້າ</w:t>
      </w:r>
      <w:ins w:author="Bounta Khamtandy" w:id="211" w:date="2023-08-24T03:05:4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ຫາກຂ້ານ້ອຍ</w:t>
        </w:r>
      </w:ins>
      <w:del w:author="Bounta Khamtandy" w:id="211" w:date="2023-08-24T03:05:4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</w:delText>
        </w:r>
      </w:del>
      <w:del w:author="Bounta Khamtandy" w:id="212" w:date="2023-08-24T03:06:0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ປັນໄປ</w:delText>
        </w:r>
      </w:del>
      <w:ins w:author="Bounta Khamtandy" w:id="212" w:date="2023-08-24T03:06:0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ເຮັດ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ຕາມ</w:t>
      </w:r>
      <w:ins w:author="Bounta Khamtandy" w:id="213" w:date="2023-08-24T03:06:5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ເຈດຈໍານົງ ຫຼືຄວາມປາດຖະໜາໃນ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ໃຈ</w:t>
      </w:r>
      <w:ins w:author="Bounta Khamtandy" w:id="214" w:date="2023-08-24T03:07:2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ຂອງ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ຕົວເອງ</w:t>
      </w:r>
      <w:del w:author="Bounta Khamtandy" w:id="215" w:date="2023-08-24T03:07:3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ແລ້ວ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ຂ້ານ້ອຍ</w:t>
      </w:r>
      <w:del w:author="Bounta Khamtandy" w:id="216" w:date="2023-08-24T03:09:4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ຢາກ</w:delText>
        </w:r>
      </w:del>
      <w:ins w:author="Bounta Khamtandy" w:id="216" w:date="2023-08-24T03:09:4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ຈະ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ໄປລາຍງານຕົວຕໍ່ໜ້າທ່ານ</w:t>
      </w:r>
      <w:del w:author="Bounta Khamtandy" w:id="217" w:date="2023-08-24T03:09:4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ອາຈານ</w:delText>
        </w:r>
      </w:del>
      <w:ins w:author="Bounta Khamtandy" w:id="217" w:date="2023-08-24T03:09:4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ພະກາໂຕລິກ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ໃຫຍ່ແຫ່ງ</w:t>
      </w:r>
      <w:del w:author="Bounta Khamtandy" w:id="218" w:date="2023-08-24T03:10:0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ນະຄອນ</w:delText>
        </w:r>
      </w:del>
      <w:ins w:author="Bounta Khamtandy" w:id="218" w:date="2023-08-24T03:10:0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ກຸງ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ໂຣມ</w:t>
      </w:r>
      <w:ins w:author="Bounta Khamtandy" w:id="219" w:date="2023-08-24T03:10:5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ຢ່າງແນ່ນອນ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ແຕ່ພຣະ</w:t>
      </w:r>
      <w:ins w:author="Bounta Khamtandy" w:id="220" w:date="2023-08-24T03:13:4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ຜູ້ເປັນ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ເຈົ້າຊົງແຕະຕ້ອງຂ້ານ້ອຍຈົນເປັນເຫດເດີນທາງບໍ່ໄດ້ </w:t>
      </w:r>
      <w:del w:author="Bounta Khamtandy" w:id="221" w:date="2023-08-24T03:12:1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ເພື່ອ</w:delText>
        </w:r>
      </w:del>
      <w:ins w:author="Bounta Khamtandy" w:id="221" w:date="2023-08-24T03:12:1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ແລະໄດ້ສັ່ງ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ສອນ</w:t>
      </w:r>
      <w:del w:author="Bounta Khamtandy" w:id="222" w:date="2023-08-24T03:12:4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ໃຫ້ຂ້ານ້ອຍຮູ້ວ່າ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ຂ້ານ້ອຍ</w:t>
      </w:r>
      <w:del w:author="Bounta Khamtandy" w:id="223" w:date="2023-08-24T03:13:0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ສົມຄວນ</w:delText>
        </w:r>
      </w:del>
      <w:ins w:author="Bounta Khamtandy" w:id="223" w:date="2023-08-24T03:13:0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ໃຫ້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ເຊື່ອຟັງພຣະ</w:t>
      </w:r>
      <w:del w:author="Bounta Khamtandy" w:id="224" w:date="2023-08-24T03:13:5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ອົງ</w:delText>
        </w:r>
      </w:del>
      <w:ins w:author="Bounta Khamtandy" w:id="224" w:date="2023-08-24T03:13:5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ເຈົ້າ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ຫຼາຍກວ່າມະນຸດ.” {GC 91.4}</w:t>
      </w:r>
      <w:ins w:author="Bounta Khamtandy" w:id="225" w:date="2023-08-24T02:53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2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color w:val="ff0000"/>
          <w:sz w:val="20"/>
          <w:szCs w:val="20"/>
          <w:rPrChange w:author="Bounta Khamtandy" w:id="226" w:date="2023-08-24T02:53:17Z">
            <w:rPr>
              <w:rFonts w:ascii="Noto Serif Lao Light" w:cs="Noto Serif Lao Light" w:eastAsia="Noto Serif Lao Light" w:hAnsi="Noto Serif Lao Light"/>
              <w:sz w:val="28"/>
              <w:szCs w:val="28"/>
            </w:rPr>
          </w:rPrChange>
        </w:rPr>
        <w:pPrChange w:author="Bounta Khamtandy" w:id="0" w:date="2023-08-24T02:51:34Z">
          <w:pPr>
            <w:spacing w:after="160" w:line="259" w:lineRule="auto"/>
            <w:ind w:firstLine="72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color w:val="ff0000"/>
          <w:sz w:val="20"/>
          <w:szCs w:val="20"/>
          <w:rPrChange w:author="Bounta Khamtandy" w:id="244" w:date="2023-08-24T03:38:00Z">
            <w:rPr>
              <w:rFonts w:ascii="Noto Serif Lao Light" w:cs="Noto Serif Lao Light" w:eastAsia="Noto Serif Lao Light" w:hAnsi="Noto Serif Lao Light"/>
              <w:sz w:val="28"/>
              <w:szCs w:val="28"/>
            </w:rPr>
          </w:rPrChange>
        </w:rPr>
        <w:pPrChange w:author="Bounta Khamtandy" w:id="0" w:date="2023-08-24T03:38:00Z">
          <w:pPr>
            <w:spacing w:after="160" w:line="259" w:lineRule="auto"/>
            <w:ind w:firstLine="720"/>
          </w:pPr>
        </w:pPrChange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ໄວຄຼິບ</w:t>
      </w:r>
      <w:ins w:author="Bounta Khamtandy" w:id="228" w:date="2023-08-24T03:38:2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ກ່າວ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ປິດທ້າຍຈົດໝາຍວ່າ</w:t>
      </w:r>
      <w:ins w:author="Bounta Khamtandy" w:id="229" w:date="2023-08-24T03:38:3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: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“ຂໍໃຫ້ທຸກຄົນອະທິຖານຕໍ່ພຣະເຈົ້າຂອງເຮົາ</w:t>
      </w:r>
      <w:ins w:author="Bounta Khamtandy" w:id="230" w:date="2023-08-24T03:47:4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 ເພື່ອ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ໃຫ້</w:t>
      </w:r>
      <w:del w:author="Bounta Khamtandy" w:id="231" w:date="2023-08-24T03:47:5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ສືບຕໍ່</w:delText>
        </w:r>
      </w:del>
      <w:ins w:author="Bounta Khamtandy" w:id="231" w:date="2023-08-24T03:47:5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ພຣະອົງຈະ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ດົນໃຈອົງສັນຕະປາປາ</w:t>
      </w:r>
      <w:del w:author="Bounta Khamtandy" w:id="232" w:date="2023-08-24T03:41:2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(ຂອງເຮົາ)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ເອີບານທີ່ຫົກ (Urban VI)</w:t>
      </w:r>
      <w:del w:author="Bounta Khamtandy" w:id="233" w:date="2023-08-24T03:41:3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(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ຂອງເຮົາ</w:t>
      </w:r>
      <w:del w:author="Bounta Khamtandy" w:id="234" w:date="2023-08-24T03:41:3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)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ພ້ອມດ້ວຍພວກ</w:t>
      </w:r>
      <w:ins w:author="Bounta Khamtandy" w:id="235" w:date="2023-08-24T03:41:4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ຄະນະຄຸນພໍ</w:t>
        </w:r>
      </w:ins>
      <w:del w:author="Bounta Khamtandy" w:id="235" w:date="2023-08-24T03:41:4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ສາສະໜາຈານ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ຂອງທ່ານໃຫ້ດຳເນີນຊີວິດຕາມ</w:t>
      </w:r>
      <w:ins w:author="Bounta Khamtandy" w:id="236" w:date="2023-08-24T03:46:4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ພຣະເຢຊູຄຣິສ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ແລະ</w:t>
      </w:r>
      <w:del w:author="Bounta Khamtandy" w:id="237" w:date="2023-08-24T03:46:5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ສະແດງຖ້າທີ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ຕາມແບບຢ່າງຂອງພຣະ</w:t>
      </w:r>
      <w:ins w:author="Bounta Khamtandy" w:id="238" w:date="2023-08-24T03:46:5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ອົງ</w:t>
        </w:r>
      </w:ins>
      <w:del w:author="Bounta Khamtandy" w:id="238" w:date="2023-08-24T03:46:5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ເຢຊູຄຣິສ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</w:t>
      </w:r>
      <w:ins w:author="Bounta Khamtandy" w:id="239" w:date="2023-08-24T03:48:2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ແລະເພື່ອ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ໃຫ້</w:t>
      </w:r>
      <w:ins w:author="Bounta Khamtandy" w:id="240" w:date="2023-08-24T03:48:2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ພວກເຂົາສັ່ງ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ສອນປະຊາຊົນຢ່າງໄດ້ຜົນ, ແລະ</w:t>
      </w:r>
      <w:ins w:author="Bounta Khamtandy" w:id="241" w:date="2023-08-24T03:50:5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ໃນທໍານອງດຽວກັນ ເພື່ອ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ໃຫ້</w:t>
      </w:r>
      <w:ins w:author="Bounta Khamtandy" w:id="242" w:date="2023-08-24T03:51:3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ປະຊາຊົນເດີນຕາມພວກເຂົາໃນທິດທາງດຽວກັນຢ່າງຊື່ສັດ</w:t>
        </w:r>
      </w:ins>
      <w:del w:author="Bounta Khamtandy" w:id="242" w:date="2023-08-24T03:51:3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ກ</w:delText>
        </w:r>
      </w:del>
      <w:del w:author="Bounta Khamtandy" w:id="243" w:date="2023-08-24T03:52:3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ານກະທຳສອດຄ່ອງກັບຄຳສອນດັ່ງກ່າວ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.” (ໜັງສືກິດຈະການ ແລະ ອະນຸສອນ, ເຫຼັ້ມ. 3, ໜ້າ. 49, 50 ຂຽນໂດຍ ຈອນ ຟັອກ John Foxe). {GC 92.1}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ins w:author="Bounta Khamtandy" w:id="245" w:date="2023-08-24T03:56:48Z">
        <w:r w:rsidDel="00000000" w:rsidR="00000000" w:rsidRPr="00000000">
          <w:rPr>
            <w:rFonts w:ascii="Noto Serif Lao Light" w:cs="Noto Serif Lao Light" w:eastAsia="Noto Serif Lao Light" w:hAnsi="Noto Serif Lao Light"/>
            <w:color w:val="ff0000"/>
            <w:sz w:val="20"/>
            <w:szCs w:val="20"/>
            <w:rtl w:val="0"/>
            <w:rPrChange w:author="Bounta Khamtandy" w:id="244" w:date="2023-08-24T03:38:00Z">
              <w:rPr>
                <w:rFonts w:ascii="Noto Serif Lao Light" w:cs="Noto Serif Lao Light" w:eastAsia="Noto Serif Lao Light" w:hAnsi="Noto Serif Lao Light"/>
                <w:sz w:val="28"/>
                <w:szCs w:val="28"/>
              </w:rPr>
            </w:rPrChange>
          </w:rPr>
          <w:t xml:space="preserve">ດັ່ງນັ້ນ ໃນ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ຈົດໝາຍສະບັບນີ້</w:t>
      </w:r>
      <w:del w:author="Bounta Khamtandy" w:id="246" w:date="2023-08-24T03:58:2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ຂອງ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ໄວຄຼິບໄດ້ສະແດງໃຫ້ສັນຕະປາປາ</w:t>
      </w:r>
      <w:del w:author="Bounta Khamtandy" w:id="247" w:date="2023-08-24T03:59:5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ກັບ</w:delText>
        </w:r>
      </w:del>
      <w:ins w:author="Bounta Khamtandy" w:id="247" w:date="2023-08-24T03:59:5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ແລະ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ພວກພ</w:t>
      </w:r>
      <w:ins w:author="Bounta Khamtandy" w:id="248" w:date="2023-08-24T03:59:4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ະ</w:t>
        </w:r>
      </w:ins>
      <w:del w:author="Bounta Khamtandy" w:id="248" w:date="2023-08-24T03:59:4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ຣະ</w:delText>
        </w:r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  <w:rPrChange w:author="Bounta Khamtandy" w:id="249" w:date="2023-08-24T04:00:26Z">
              <w:rPr>
                <w:rFonts w:ascii="Noto Serif Lao Light" w:cs="Noto Serif Lao Light" w:eastAsia="Noto Serif Lao Light" w:hAnsi="Noto Serif Lao Light"/>
                <w:sz w:val="28"/>
                <w:szCs w:val="28"/>
                <w:shd w:fill="fff2cc" w:val="clear"/>
              </w:rPr>
            </w:rPrChange>
          </w:rPr>
          <w:delText xml:space="preserve">ກາດີນັນ</w:delText>
        </w:r>
      </w:del>
      <w:ins w:author="Bounta Khamtandy" w:id="248" w:date="2023-08-24T03:59:4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  <w:rPrChange w:author="Bounta Khamtandy" w:id="249" w:date="2023-08-24T04:00:26Z">
              <w:rPr>
                <w:rFonts w:ascii="Noto Serif Lao Light" w:cs="Noto Serif Lao Light" w:eastAsia="Noto Serif Lao Light" w:hAnsi="Noto Serif Lao Light"/>
                <w:sz w:val="28"/>
                <w:szCs w:val="28"/>
                <w:shd w:fill="fff2cc" w:val="clear"/>
              </w:rPr>
            </w:rPrChange>
          </w:rPr>
          <w:t xml:space="preserve">ກາໂຕລິກ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ຂອງທ່ານເຫັນເຖິງຄວາມອ່ອນ</w:t>
      </w:r>
      <w:del w:author="Bounta Khamtandy" w:id="250" w:date="2023-08-24T04:01:3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ສຸພາບ</w:delText>
        </w:r>
      </w:del>
      <w:ins w:author="Bounta Khamtandy" w:id="250" w:date="2023-08-24T04:01:3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ນ້ອມຖ່ອມຕົນ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ຂອງພຣະຄຣິສ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ເຊິ່ງ</w:t>
      </w:r>
      <w:del w:author="Bounta Khamtandy" w:id="251" w:date="2023-08-24T04:03:5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ຈົດໝາຍດັ່ງກ່າວ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ບໍ່</w:t>
      </w:r>
      <w:ins w:author="Bounta Khamtandy" w:id="252" w:date="2023-08-24T04:09:3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ແມ່ນ</w:t>
        </w:r>
      </w:ins>
      <w:del w:author="Bounta Khamtandy" w:id="253" w:date="2023-08-24T04:06:5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ພຽງແຕ່</w:delText>
        </w:r>
      </w:del>
      <w:ins w:author="Bounta Khamtandy" w:id="253" w:date="2023-08-24T04:06:5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ເພື່ອ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ສະແດງໃຫ້</w:t>
      </w:r>
      <w:del w:author="Bounta Khamtandy" w:id="254" w:date="2023-08-24T04:12:1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ພວກເຂົາ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ເຫັນ</w:t>
      </w:r>
      <w:ins w:author="Bounta Khamtandy" w:id="255" w:date="2023-08-24T04:11:0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ເຖິງຄວາມແຕກຕ່າງພຣະອາຈານພວກເຂົາແກ່ພວກເຂົາເອງ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ເທົ່ານັ້ນ ແຕ່</w:t>
      </w:r>
      <w:ins w:author="Bounta Khamtandy" w:id="256" w:date="2023-08-24T04:15:0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ແກ່ຊາວຄຣິສະຕຽນທັງປ່ວງ</w:t>
        </w:r>
      </w:ins>
      <w:del w:author="Bounta Khamtandy" w:id="256" w:date="2023-08-24T04:15:0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ທ</w:delText>
        </w:r>
      </w:del>
      <w:del w:author="Bounta Khamtandy" w:id="257" w:date="2023-08-24T04:16:2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ົ່ວທັງເອີຣົບໃນທຸກປະເທດທີ່ນັບຖືສາສະໜາຄຣິສກໍໄດ້ເຫັນຄວາມແຕກຕ່າງລະຫວ່າງພຣະເຢຊູກັບຄົນ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ທີ່ອ້າງວ່າ</w:t>
      </w:r>
      <w:ins w:author="Bounta Khamtandy" w:id="258" w:date="2023-08-24T04:17:2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ຕົນ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ເປັນຕົວແທນຂອງພຣະອົງ.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{GC 92.2}</w:t>
      </w:r>
    </w:p>
    <w:p w:rsidR="00000000" w:rsidDel="00000000" w:rsidP="00000000" w:rsidRDefault="00000000" w:rsidRPr="00000000" w14:paraId="00000045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color w:val="ff0000"/>
          <w:rPrChange w:author="Bounta Khamtandy" w:id="259" w:date="2023-08-24T03:54:50Z">
            <w:rPr>
              <w:rFonts w:ascii="Noto Serif Lao Light" w:cs="Noto Serif Lao Light" w:eastAsia="Noto Serif Lao Light" w:hAnsi="Noto Serif Lao Light"/>
              <w:sz w:val="28"/>
              <w:szCs w:val="28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##ພຣະເຈົ້າຍັງຊົງຄຸ້ມຄອງ</w:t>
      </w:r>
    </w:p>
    <w:p w:rsidR="00000000" w:rsidDel="00000000" w:rsidP="00000000" w:rsidRDefault="00000000" w:rsidRPr="00000000" w14:paraId="00000047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color w:val="ff0000"/>
          <w:rPrChange w:author="Bounta Khamtandy" w:id="279" w:date="2023-08-24T04:46:16Z">
            <w:rPr>
              <w:rFonts w:ascii="Noto Serif Lao Light" w:cs="Noto Serif Lao Light" w:eastAsia="Noto Serif Lao Light" w:hAnsi="Noto Serif Lao Light"/>
              <w:sz w:val="28"/>
              <w:szCs w:val="28"/>
            </w:rPr>
          </w:rPrChange>
        </w:rPr>
        <w:pPrChange w:author="Bounta Khamtandy" w:id="0" w:date="2023-08-24T04:46:16Z">
          <w:pPr>
            <w:spacing w:after="160" w:line="259" w:lineRule="auto"/>
            <w:ind w:firstLine="720"/>
          </w:pPr>
        </w:pPrChange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ໄວຄຼິບຄາດວ່າ</w:t>
      </w:r>
      <w:ins w:author="Bounta Khamtandy" w:id="260" w:date="2023-08-24T04:24:2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ຊີວິດຂອງ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ເພິ່ນຈະຕ້ອງ</w:t>
      </w:r>
      <w:del w:author="Bounta Khamtandy" w:id="261" w:date="2023-08-24T04:27:0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ຖືກຂ້າ</w:delText>
        </w:r>
      </w:del>
      <w:ins w:author="Bounta Khamtandy" w:id="261" w:date="2023-08-24T04:27:0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ຈ່າຍຄ່າ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ຍ້ອນຄວາມເຊື່ອຢ່າງແນ່ນອນ. ມີກະສັດ, ສັນຕະປາປາ, ແລະ</w:t>
      </w:r>
      <w:del w:author="Bounta Khamtandy" w:id="262" w:date="2023-08-24T04:29:0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ພວກ</w:delText>
        </w:r>
      </w:del>
      <w:ins w:author="Bounta Khamtandy" w:id="262" w:date="2023-08-24T04:29:0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ບັນດາພະກາໂຕລິກ</w:t>
        </w:r>
      </w:ins>
      <w:del w:author="Bounta Khamtandy" w:id="262" w:date="2023-08-24T04:29:0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ອາຈານຊັ້ນໃຫຍ່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ຮ່ວມ</w:t>
      </w:r>
      <w:ins w:author="Bounta Khamtandy" w:id="263" w:date="2023-08-24T04:29:3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ມື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ກັນເພື່ອ</w:t>
      </w:r>
      <w:ins w:author="Bounta Khamtandy" w:id="264" w:date="2023-08-24T04:33:1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ຫວັງ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ທຳລາຍເພິ່ນ</w:t>
      </w:r>
      <w:ins w:author="Bounta Khamtandy" w:id="265" w:date="2023-08-24T04:33:4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ໃຫ້ພິນາດ ແລະເຫັນເປັນທີ່ແນນອນວ່າຈະໃຊ້ເວລາ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del w:author="Bounta Khamtandy" w:id="266" w:date="2023-08-24T04:41:2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ຈົນເບິ່ງຄືວ່າ ອີກ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ບໍ່ເທົ່າໃດເດືອນເພິ່ນຈະຕ້ອງຖືກປະຫານດ້ວຍການເຜົາໄຟ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ຢ່າງຫຼີກລ່ຽງບໍ່ໄດ້.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ແຕ່</w:t>
      </w:r>
      <w:del w:author="Bounta Khamtandy" w:id="267" w:date="2023-08-24T04:46:3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ເຖິ່ງຢ່າງໃດກໍຕາມເພິ່ນຢ່າງຫ້າວຫານບໍ່ຫວັນ(ບໍ່)ໄຫວ</w:delText>
        </w:r>
      </w:del>
      <w:ins w:author="Bounta Khamtandy" w:id="267" w:date="2023-08-24T04:46:3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ຄວາມກ້າຫານຂອງເພິ່ນບໍ່ສັ່ນຄອນ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ແລະກ່າວວ່າ, “ເປັນຫຍັງເຈົ້າເວົ້າເຖິງ</w:t>
      </w:r>
      <w:ins w:author="Bounta Khamtandy" w:id="268" w:date="2023-08-24T04:55:2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ການສະແຫວງ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ມົງກຸດແຫ່ງ</w:t>
      </w:r>
      <w:ins w:author="Bounta Khamtandy" w:id="269" w:date="2023-08-24T04:55:0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ການເສຍສະຫຼະ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ຊີວິດ</w:t>
      </w:r>
      <w:del w:author="Bounta Khamtandy" w:id="270" w:date="2023-08-24T04:55:4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ທີ່ພຣະເຈົ້າຈະປະທານໃຫ້ແກ່ຄົນທີ່ຖືກຂ້າຍ້ອນຄວາມເຊື່ອເໝືອນເປັນເລື່ອງ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</w:t>
      </w:r>
      <w:ins w:author="Bounta Khamtandy" w:id="271" w:date="2023-08-24T04:55:5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ຍັງ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ຫ່າງໄກ?  ຈົງເທດສະໜາປະກາດຂ່າວປະເສີດຂອງພຣະຄຣິສໃຫ້ພວກ</w:t>
      </w:r>
      <w:del w:author="Bounta Khamtandy" w:id="272" w:date="2023-08-24T05:01:1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ຜູ້ນຳຄຣິສຕະຈັກ</w:delText>
        </w:r>
      </w:del>
      <w:ins w:author="Bounta Khamtandy" w:id="272" w:date="2023-08-24T05:01:1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ພວກບາດຫຼວງ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</w:t>
      </w:r>
      <w:del w:author="Bounta Khamtandy" w:id="273" w:date="2023-08-24T05:01:1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ຫຍິ່ງ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ທະນົງຕົວຟັງ ແລ້ວ</w:t>
      </w:r>
      <w:ins w:author="Bounta Khamtandy" w:id="274" w:date="2023-08-24T05:03:0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ຄວາມຕາຍຈະມາຢ້ຽມເຈົ້າເອງ</w:t>
        </w:r>
      </w:ins>
      <w:del w:author="Bounta Khamtandy" w:id="274" w:date="2023-08-24T05:03:0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ເຈົ້າກໍຈະຖືກຂ້າເອງ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del w:author="Bounta Khamtandy" w:id="275" w:date="2023-08-24T05:04:0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ເອົ້າ</w:delText>
        </w:r>
      </w:del>
      <w:ins w:author="Bounta Khamtandy" w:id="275" w:date="2023-08-24T05:04:0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ແມ່ນຫຍັງ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!</w:t>
      </w:r>
      <w:ins w:author="Bounta Khamtandy" w:id="276" w:date="2023-08-24T05:04:2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ຂ້ອຍຄວນຈະມີຊີວິດຢູ່ແລ້ວ</w:t>
        </w:r>
      </w:ins>
      <w:del w:author="Bounta Khamtandy" w:id="277" w:date="2023-08-24T05:05:4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 ຈະໃຫ້ຂ້ອຍ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ປິດປາກງຽບ</w:t>
      </w:r>
      <w:ins w:author="Bounta Khamtandy" w:id="278" w:date="2023-08-24T05:06:0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ຊັນ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ບໍ?...ບໍ່ມີທາງ. ໃຫ້ມີດປະຫານສັບລົງມາເລີຍ ຂ້ອຍລໍຖ້າມັນຢູ່.” (ໂດບັນເຍ, ເຫຼັ້ມ 17, ບົດ. 8.) {GC 92.3}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ind w:firstLine="720"/>
        <w:rPr>
          <w:color w:val="ffffff"/>
          <w:sz w:val="18"/>
          <w:szCs w:val="18"/>
          <w:shd w:fill="434c43" w:val="clear"/>
          <w:rPrChange w:author="Bounta Khamtandy" w:id="306" w:date="2023-08-29T03:14:22Z">
            <w:rPr>
              <w:rFonts w:ascii="Noto Serif Lao Light" w:cs="Noto Serif Lao Light" w:eastAsia="Noto Serif Lao Light" w:hAnsi="Noto Serif Lao Light"/>
              <w:sz w:val="28"/>
              <w:szCs w:val="28"/>
            </w:rPr>
          </w:rPrChange>
        </w:rPr>
        <w:pPrChange w:author="Bounta Khamtandy" w:id="0" w:date="2023-08-29T03:14:22Z">
          <w:pPr>
            <w:spacing w:after="160" w:line="259" w:lineRule="auto"/>
            <w:ind w:firstLine="720"/>
          </w:pPr>
        </w:pPrChange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ແຕ່ພຣະເຈົ້າຍັງຄົງປົກປ້ອງຄຸ້ມຄອງຜູ້ຮັບໃຊ້ຂອງພຣະອົງ. ຊາຍ</w:t>
      </w:r>
      <w:del w:author="Bounta Khamtandy" w:id="280" w:date="2023-08-29T03:16:3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ຜູ້</w:delText>
        </w:r>
      </w:del>
      <w:ins w:author="Bounta Khamtandy" w:id="280" w:date="2023-08-29T03:16:3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ຄົນ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ນີ້</w:t>
      </w:r>
      <w:ins w:author="Bounta Khamtandy" w:id="281" w:date="2023-08-29T03:17:0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ຜູ້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</w:t>
      </w:r>
      <w:ins w:author="Bounta Khamtandy" w:id="282" w:date="2023-08-29T03:17:1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ໄດ້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ຢືນຢັນຢ່າງກ້າຫານ</w:t>
      </w:r>
      <w:del w:author="Bounta Khamtandy" w:id="283" w:date="2023-08-29T03:17:4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ເພື່ອ</w:delText>
        </w:r>
      </w:del>
      <w:ins w:author="Bounta Khamtandy" w:id="283" w:date="2023-08-29T03:17:4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ໃນການ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ປົກປ້ອງຄວາມຈິງ</w:t>
      </w:r>
      <w:del w:author="Bounta Khamtandy" w:id="284" w:date="2023-08-29T03:17:4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ຕະຫຼອດ</w:delText>
        </w:r>
      </w:del>
      <w:ins w:author="Bounta Khamtandy" w:id="284" w:date="2023-08-29T03:17:4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ທັ້ງ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ຊີວິດ</w:t>
      </w:r>
      <w:ins w:author="Bounta Khamtandy" w:id="285" w:date="2023-08-29T03:20:5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ແລະ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del w:author="Bounta Khamtandy" w:id="286" w:date="2023-08-29T03:20:4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ຜູ້</w:delText>
        </w:r>
      </w:del>
      <w:ins w:author="Bounta Khamtandy" w:id="286" w:date="2023-08-29T03:20:4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ໃນການ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ສ່ຽງ</w:t>
      </w:r>
      <w:del w:author="Bounta Khamtandy" w:id="287" w:date="2023-08-29T03:22:4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ອັນຕະລາຍ</w:delText>
        </w:r>
      </w:del>
      <w:ins w:author="Bounta Khamtandy" w:id="287" w:date="2023-08-29T03:22:4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ຊີວິດ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ທຸກມື້</w:t>
      </w:r>
      <w:del w:author="Bounta Khamtandy" w:id="288" w:date="2023-08-29T03:22:3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ທຸກວັນ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del w:author="Bounta Khamtandy" w:id="289" w:date="2023-08-29T03:22:5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ຈະບໍ່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ຕ້ອງ</w:t>
      </w:r>
      <w:ins w:author="Bounta Khamtandy" w:id="290" w:date="2023-08-29T03:22:5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ບໍ່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ຕົກເປັນເຫຍື່ອແຫ່ງຄວາມໂກດຮ້າຍຂອງສັດຕູ. ໄວຄຼິບບໍ່ເຄີຍພະຍາຍາມປົກປ້ອງຕົວເອງ ແຕ່ພຣະເຈົ້າຊົງຄຸ້ມຄອງຮັກສາຊີວດຂອງເພິ່ນ, ແ</w:t>
      </w:r>
      <w:ins w:author="Bounta Khamtandy" w:id="291" w:date="2023-08-29T03:38:5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ລະ</w:t>
        </w:r>
      </w:ins>
      <w:del w:author="Bounta Khamtandy" w:id="291" w:date="2023-08-29T03:38:5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ລ້ວ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ບັດນີ້ເມື່ອພວກສັດຕູຮູ້ສຶກ</w:t>
      </w:r>
      <w:ins w:author="Bounta Khamtandy" w:id="292" w:date="2023-08-29T03:33:1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ໝັ້້ນໃຈ</w:t>
        </w:r>
      </w:ins>
      <w:del w:author="Bounta Khamtandy" w:id="293" w:date="2023-08-29T03:33:3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ວ່າຈ</w:delText>
        </w:r>
      </w:del>
      <w:del w:author="Bounta Khamtandy" w:id="294" w:date="2023-08-29T03:33:4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ະສາມາດຂ້າ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ເພິ່ນ</w:t>
      </w:r>
      <w:ins w:author="Bounta Khamtandy" w:id="295" w:date="2023-08-29T03:40:2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ເໝືອນລູກໄກ່</w:t>
        </w:r>
      </w:ins>
      <w:ins w:author="Bounta Khamtandy" w:id="296" w:date="2023-08-29T03:40:4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ຢູ່ກໍາມື</w:t>
        </w:r>
      </w:ins>
      <w:del w:author="Bounta Khamtandy" w:id="296" w:date="2023-08-29T03:40:4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ໄດ້ຢ່າງແນ່ນອນ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ພຣະເຈົ້າຊົງ</w:t>
      </w:r>
      <w:ins w:author="Bounta Khamtandy" w:id="297" w:date="2023-08-29T03:41:1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ເດພຣະຫັດ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ນຳເພິ່ນ</w:t>
      </w:r>
      <w:ins w:author="Bounta Khamtandy" w:id="298" w:date="2023-08-29T03:42:3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ອອກ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ໄປ</w:t>
      </w:r>
      <w:ins w:author="Bounta Khamtandy" w:id="299" w:date="2023-08-29T03:42:4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ໄກເກີນກວ່າທີ່ພວກເຂົາຈະເອື້ອມມືເຖິງ</w:t>
        </w:r>
      </w:ins>
      <w:del w:author="Bounta Khamtandy" w:id="300" w:date="2023-08-29T03:43:2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ໃນບ່ອນທີ່ພວກເຂົາບໍ່ສາມາດຈັບເພິ່ນໄດ້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ຂະນະທີ່ເພິ່ນກຳລັງຈະເລີ່ມປະກອບພິທີມະຫາສະນິດຢູ່ໃນໂບດໃນເມືອງລັດເຕີເວິດຂອງເພິ່ນ ໄວຄຼິບ</w:t>
      </w:r>
      <w:ins w:author="Bounta Khamtandy" w:id="301" w:date="2023-08-29T03:48:3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ກໍ່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ລົ້ມລົງຍ້ອນ</w:t>
      </w:r>
      <w:del w:author="Bounta Khamtandy" w:id="302" w:date="2023-08-29T03:47:4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(ເປັນສະໂຕ໊ກ)</w:delText>
        </w:r>
      </w:del>
      <w:ins w:author="Bounta Khamtandy" w:id="302" w:date="2023-08-29T03:47:4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ໂຣດອໍາມະພາດ</w:t>
        </w:r>
      </w:ins>
      <w:del w:author="Bounta Khamtandy" w:id="302" w:date="2023-08-29T03:47:4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ກ</w:delText>
        </w:r>
      </w:del>
      <w:del w:author="Bounta Khamtandy" w:id="303" w:date="2023-08-29T03:48:4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ະທັນຫັນ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ແລະຕໍ່ມາບໍ່ດົນ</w:t>
      </w:r>
      <w:ins w:author="Bounta Khamtandy" w:id="304" w:date="2023-08-29T03:48:5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ເພິ່ນ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ກໍເສຍຊີວິດ</w:t>
      </w:r>
      <w:ins w:author="Bounta Khamtandy" w:id="305" w:date="2023-08-29T03:48:5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ລົງ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{GC 92.4}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ind w:left="0" w:firstLine="720"/>
        <w:rPr>
          <w:color w:val="ffffff"/>
          <w:sz w:val="18"/>
          <w:szCs w:val="18"/>
          <w:shd w:fill="434c43" w:val="clear"/>
          <w:rPrChange w:author="Bounta Khamtandy" w:id="317" w:date="2023-08-29T03:50:09Z">
            <w:rPr>
              <w:rFonts w:ascii="Noto Serif Lao Light" w:cs="Noto Serif Lao Light" w:eastAsia="Noto Serif Lao Light" w:hAnsi="Noto Serif Lao Light"/>
              <w:sz w:val="28"/>
              <w:szCs w:val="28"/>
            </w:rPr>
          </w:rPrChange>
        </w:rPr>
        <w:pPrChange w:author="Bounta Khamtandy" w:id="0" w:date="2023-08-29T03:55:14Z">
          <w:pPr>
            <w:spacing w:after="160" w:line="259" w:lineRule="auto"/>
            <w:ind w:firstLine="720"/>
          </w:pPr>
        </w:pPrChange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ພຣະເຈົ້າ</w:t>
      </w:r>
      <w:del w:author="Bounta Khamtandy" w:id="307" w:date="2023-08-29T04:02:3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ເປັນຜູ້(ທີ່)</w:delText>
        </w:r>
      </w:del>
      <w:ins w:author="Bounta Khamtandy" w:id="307" w:date="2023-08-29T04:02:3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ຊົງ</w:t>
        </w:r>
      </w:ins>
      <w:del w:author="Bounta Khamtandy" w:id="307" w:date="2023-08-29T04:02:3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ມ</w:delText>
        </w:r>
      </w:del>
      <w:del w:author="Bounta Khamtandy" w:id="308" w:date="2023-08-29T04:03:3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ອບວຽກງານ</w:delText>
        </w:r>
      </w:del>
      <w:ins w:author="Bounta Khamtandy" w:id="308" w:date="2023-08-29T04:03:3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ພາລະໜ້າທີ່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ໃຫ້ໄວຄຼິບ</w:t>
      </w:r>
      <w:ins w:author="Bounta Khamtandy" w:id="309" w:date="2023-08-29T04:02:5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ປະຕິບັດ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del w:author="Bounta Khamtandy" w:id="310" w:date="2023-08-29T04:04:3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ແລະ</w:delText>
        </w:r>
      </w:del>
      <w:ins w:author="Bounta Khamtandy" w:id="310" w:date="2023-08-29T04:04:3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ພຣະອົງ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ຊົງ</w:t>
      </w:r>
      <w:del w:author="Bounta Khamtandy" w:id="311" w:date="2023-08-29T04:04:1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ເປັນຜູ້ທີ່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ໃສ່ພຣະຄຳແຫ່ງຄວາມຈິງໄວ້ໃນປາກຂອງເພິ່ນ ແລະຊົງ</w:t>
      </w:r>
      <w:del w:author="Bounta Khamtandy" w:id="312" w:date="2023-08-29T04:05:0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ປົກປ້ອງ</w:delText>
        </w:r>
      </w:del>
      <w:ins w:author="Bounta Khamtandy" w:id="312" w:date="2023-08-29T04:05:0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ເຝົ້າດູແລ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ເພິ່ນເພື່ອໃຫ້ເພິ່ນປະກາດພຣະຄຳນັ້ນແກ່ປະຊາຊົນ. </w:t>
      </w:r>
      <w:del w:author="Bounta Khamtandy" w:id="313" w:date="2023-08-29T04:11:4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ພຣະເອົງຊົງຄຸ້ມຄອງ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ຊີວິດຂອງເພິ່ນ</w:t>
      </w:r>
      <w:ins w:author="Bounta Khamtandy" w:id="314" w:date="2023-08-29T04:11:5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ກໍໄດ້ຮັບການພິທັກຮັກສາ ແລະພາລະກິດການງານຂອງເພິ່ນກໍແກເວລາຍາວນານ ຈົນກວ່າຮາກຖານສໍາລັບພາລະກິດອັນຍິ່ງໃຫຍ່ແຫ່ງ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del w:author="Bounta Khamtandy" w:id="315" w:date="2023-08-29T04:17:2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ແລະຂະຫຍາຍເວລາເຮັດວຽກຈົນກວ່າເພິ່ນໄດ້ປູຮາກຖານຂອງ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ການປະຕິຮູບສາສະໜາ</w:t>
      </w:r>
      <w:ins w:author="Bounta Khamtandy" w:id="316" w:date="2023-08-29T04:17:4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ໄດ້ປັກລັກຫັກຖານລົງ</w:t>
        </w:r>
      </w:ins>
      <w:del w:author="Bounta Khamtandy" w:id="316" w:date="2023-08-29T04:17:4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ຄັ້ງຍິ່ງໃຫຍ.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{GC 92.5}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  <w:pPrChange w:author="Bounta Khamtandy" w:id="0" w:date="2023-08-29T04:19:39Z">
          <w:pPr>
            <w:spacing w:after="160" w:line="259" w:lineRule="auto"/>
            <w:ind w:firstLine="720"/>
          </w:pPr>
        </w:pPrChange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ໄວຄຼິບມີຊີວິດຢູ່ໃນ</w:t>
      </w:r>
      <w:del w:author="Bounta Khamtandy" w:id="319" w:date="2023-08-29T04:26:0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ສະໄໝ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ຍຸກມືດ. ບໍ່ມີ</w:t>
      </w:r>
      <w:ins w:author="Bounta Khamtandy" w:id="320" w:date="2023-08-29T04:27:3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ບຸກຄົນ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</w:t>
      </w:r>
      <w:ins w:author="Bounta Khamtandy" w:id="321" w:date="2023-08-29T04:27:1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ດ</w:t>
        </w:r>
      </w:ins>
      <w:del w:author="Bounta Khamtandy" w:id="321" w:date="2023-08-29T04:27:1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ຜ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ກ່ອນໜ້າເພິ່ນ</w:t>
      </w:r>
      <w:ins w:author="Bounta Khamtandy" w:id="322" w:date="2023-08-29T04:28:1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ຜູ້ທີ່ມີພາລະກິດ</w:t>
        </w:r>
      </w:ins>
      <w:ins w:author="Bounta Khamtandy" w:id="323" w:date="2023-08-29T04:30:4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ເປັນແນວທາງ</w:t>
        </w:r>
      </w:ins>
      <w:del w:author="Bounta Khamtandy" w:id="323" w:date="2023-08-29T04:30:4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ທີ່</w:delText>
        </w:r>
      </w:del>
      <w:ins w:author="Bounta Khamtandy" w:id="323" w:date="2023-08-29T04:30:4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ໃຫ້ເພິ່ນ</w:t>
        </w:r>
      </w:ins>
      <w:del w:author="Bounta Khamtandy" w:id="323" w:date="2023-08-29T04:30:4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ຈ</w:delText>
        </w:r>
      </w:del>
      <w:del w:author="Bounta Khamtandy" w:id="324" w:date="2023-08-29T04:31:0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ະຊ່ວຍຫຼໍ່ຫຼອມ</w:delText>
        </w:r>
      </w:del>
      <w:ins w:author="Bounta Khamtandy" w:id="324" w:date="2023-08-29T04:31:0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ສາມາດສານຕໍ່ໃຫ້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ລະບົບການປະຕິຮູບຂອງເພິ່ນ. </w:t>
      </w:r>
      <w:ins w:author="Bounta Khamtandy" w:id="325" w:date="2023-08-29T04:21:2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ໄວຄຼິບຮັບການບໍາລຸງອຸ້ມຊູ້</w:t>
        </w:r>
      </w:ins>
      <w:del w:author="Bounta Khamtandy" w:id="325" w:date="2023-08-29T04:21:2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ແ</w:delText>
        </w:r>
      </w:del>
      <w:del w:author="Bounta Khamtandy" w:id="326" w:date="2023-08-29T07:36:0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ຕ່ພຣະເຈົ້າຊົງຮຽກເອີ້ນເພິ່ນ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ເໝືອນ</w:t>
      </w:r>
      <w:del w:author="Bounta Khamtandy" w:id="327" w:date="2023-08-29T07:36:1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ທີ່ຊົງຮຽກເອີ້ນ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ໂຢຮັນ</w:t>
      </w:r>
      <w:del w:author="Bounta Khamtandy" w:id="328" w:date="2023-08-29T07:36:2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(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ບັບຕິສໂຕ</w:t>
      </w:r>
      <w:del w:author="Bounta Khamtandy" w:id="329" w:date="2023-08-29T07:36:3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)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ເພື່ອເຮັດພັນທະກິດພິເສດ</w:t>
      </w:r>
      <w:ins w:author="Bounta Khamtandy" w:id="330" w:date="2023-08-29T07:37:3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ໃຫ້ສໍາເລັດ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ເພິ່</w:t>
      </w:r>
      <w:del w:author="Bounta Khamtandy" w:id="331" w:date="2023-08-29T07:38:5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ນ(ແມ່ນ/ຄື)</w:delText>
        </w:r>
      </w:del>
      <w:ins w:author="Bounta Khamtandy" w:id="331" w:date="2023-08-29T07:38:5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ຈຶ່ງເປັນ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ຜູ້ປະກາດໃ</w:t>
      </w:r>
      <w:ins w:author="Bounta Khamtandy" w:id="332" w:date="2023-08-29T07:40:3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ນ</w:t>
        </w:r>
      </w:ins>
      <w:del w:author="Bounta Khamtandy" w:id="332" w:date="2023-08-29T07:40:3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ຫ້ຄົນຮູ້ວ່າກຳລັງຈະເກີດ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ຍຸກ</w:t>
      </w:r>
      <w:ins w:author="Bounta Khamtandy" w:id="333" w:date="2023-08-29T07:40:5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ສະໄໝ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ໃໝ. ແຕ່</w:t>
      </w:r>
      <w:del w:author="Bounta Khamtandy" w:id="334" w:date="2023-08-29T07:51:3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ໃນ</w:delText>
        </w:r>
      </w:del>
      <w:ins w:author="Bounta Khamtandy" w:id="334" w:date="2023-08-29T07:51:3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ວິທີ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ການສອນຄວາມຈິງ</w:t>
      </w:r>
      <w:del w:author="Bounta Khamtandy" w:id="335" w:date="2023-08-29T07:51:4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ຢ່າງເປັນລະບົບຂອງ</w:delText>
        </w:r>
      </w:del>
      <w:ins w:author="Bounta Khamtandy" w:id="335" w:date="2023-08-29T07:51:4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ຢ່າງເປັນລະບົບທີ່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ເພິ່ນ</w:t>
      </w:r>
      <w:ins w:author="Bounta Khamtandy" w:id="336" w:date="2023-08-29T07:52:0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ນໍາເຂົ້າມາ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ນັ້ນມີຄວາມ</w:t>
      </w:r>
      <w:ins w:author="Bounta Khamtandy" w:id="337" w:date="2023-08-29T07:53:1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ເປັນເອກະພາບ </w:t>
        </w:r>
      </w:ins>
      <w:del w:author="Bounta Khamtandy" w:id="338" w:date="2023-08-29T07:54:5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ສົມບູນ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ແລະຄວາມ</w:t>
      </w:r>
      <w:del w:author="Bounta Khamtandy" w:id="339" w:date="2023-08-29T07:55:0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ສອດຄ່ອງ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ກົມກຽວ</w:t>
      </w:r>
      <w:del w:author="Bounta Khamtandy" w:id="340" w:date="2023-08-29T07:55:1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ກັນ</w:delText>
        </w:r>
      </w:del>
      <w:ins w:author="Bounta Khamtandy" w:id="340" w:date="2023-08-29T07:55:1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ສົມບູນ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ເຊິ່ງ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ນັກປະຕິຮູບຄົນອື່ນ</w:t>
      </w:r>
      <w:ins w:author="Bounta Khamtandy" w:id="341" w:date="2023-08-29T07:55:3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ໆຜູ້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</w:t>
      </w:r>
      <w:del w:author="Bounta Khamtandy" w:id="342" w:date="2023-08-29T07:57:0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ມີຊີວິດຫຼັງຈາກ</w:delText>
        </w:r>
      </w:del>
      <w:ins w:author="Bounta Khamtandy" w:id="342" w:date="2023-08-29T07:57:0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ເດີນຕາມຮອຍ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ເພິ່ນບໍ່ສາມາດ</w:t>
      </w:r>
      <w:ins w:author="Bounta Khamtandy" w:id="343" w:date="2023-08-29T08:01:0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ເຮັດຕາມໄດ້</w:t>
        </w:r>
      </w:ins>
      <w:del w:author="Bounta Khamtandy" w:id="344" w:date="2023-08-29T08:04:2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ທີ່ຈະໃຫ້ສົມບູນກວ່ານັ້ນ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ແລະບາງຄົນ</w:t>
      </w:r>
      <w:del w:author="Bounta Khamtandy" w:id="345" w:date="2023-08-29T08:06:0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ຍັງສອນບໍ່ຮອດຊ້ຳ</w:delText>
        </w:r>
      </w:del>
      <w:ins w:author="Bounta Khamtandy" w:id="345" w:date="2023-08-29T08:06:0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ບໍ່ສາມາດເຂົ້າເຖິງໄດ້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ແມ່ນວ່າເວລາຈະຜ່ານໄປ</w:t>
      </w:r>
      <w:ins w:author="Bounta Khamtandy" w:id="346" w:date="2023-08-29T08:08:3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ເປັນ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ຮ້ອຍປີກໍຕາມ. ຮາກຖານທີ່ເພິ່ນວາງໄວ້ນັ້ນ</w:t>
      </w:r>
      <w:del w:author="Bounta Khamtandy" w:id="347" w:date="2023-08-29T08:12:1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ທັງໜາທັງ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ກວ້າງ</w:t>
      </w:r>
      <w:ins w:author="Bounta Khamtandy" w:id="348" w:date="2023-08-29T08:12:2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ແລະເລິກຢ່າງໃດ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del w:author="Bounta Khamtandy" w:id="349" w:date="2023-08-29T08:14:1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ເປັນຄວາມຈິງອັນ</w:delText>
        </w:r>
      </w:del>
      <w:ins w:author="Bounta Khamtandy" w:id="349" w:date="2023-08-29T08:14:1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ໂຄງປະກອບກໍ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ໝັ້ນຄົງ</w:t>
      </w:r>
      <w:ins w:author="Bounta Khamtandy" w:id="350" w:date="2023-08-29T08:14:3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ແລະເປັນຈິງເຊັ່ນນັ້ນ ເພື່ອໃຫ້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del w:author="Bounta Khamtandy" w:id="351" w:date="2023-08-29T08:17:4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ຈົນ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ຜູ້ທີ່</w:t>
      </w:r>
      <w:ins w:author="Bounta Khamtandy" w:id="352" w:date="2023-08-29T08:17:1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ມາ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ຕາມຫຼັງບໍ່ຈຳເປັນຮື້ຖອນເພື່ອກໍ່ສ້າງ</w:t>
      </w:r>
      <w:ins w:author="Bounta Khamtandy" w:id="353" w:date="2023-08-29T08:18:0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ຄືນໃໝ່</w:t>
        </w:r>
      </w:ins>
      <w:del w:author="Bounta Khamtandy" w:id="353" w:date="2023-08-29T08:18:0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ຕໍ່ໄປ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{GC 93.1}</w:t>
      </w:r>
    </w:p>
    <w:p w:rsidR="00000000" w:rsidDel="00000000" w:rsidP="00000000" w:rsidRDefault="00000000" w:rsidRPr="00000000" w14:paraId="0000004B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##ປະໂຫຍດຂອງພຣະຄຳພີ</w:t>
      </w:r>
    </w:p>
    <w:p w:rsidR="00000000" w:rsidDel="00000000" w:rsidP="00000000" w:rsidRDefault="00000000" w:rsidRPr="00000000" w14:paraId="0000004D">
      <w:pPr>
        <w:spacing w:after="160" w:line="259" w:lineRule="auto"/>
        <w:ind w:firstLine="720"/>
        <w:rPr>
          <w:ins w:author="Bounta Khamtandy" w:id="386" w:date="2023-08-29T09:07:22Z"/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ການ</w:t>
      </w:r>
      <w:ins w:author="Bounta Khamtandy" w:id="355" w:date="2023-08-29T08:49:1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ປະຕູຮູບ</w:t>
        </w:r>
      </w:ins>
      <w:del w:author="Bounta Khamtandy" w:id="355" w:date="2023-08-29T08:49:1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</w:delText>
        </w:r>
      </w:del>
      <w:del w:author="Bounta Khamtandy" w:id="356" w:date="2023-08-29T08:49:4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ຄື່ອນໄຫວ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ອັນຍິ່ງໃຫຍ່ທີ່ໄວຄຼິບ</w:t>
      </w:r>
      <w:ins w:author="Bounta Khamtandy" w:id="357" w:date="2023-08-29T08:50:0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ເປັນຜູ້</w:t>
        </w:r>
      </w:ins>
      <w:del w:author="Bounta Khamtandy" w:id="357" w:date="2023-08-29T08:50:0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</w:delText>
        </w:r>
      </w:del>
      <w:del w:author="Bounta Khamtandy" w:id="358" w:date="2023-08-29T08:50:1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ລີ່ມຕົ້ນ</w:delText>
        </w:r>
      </w:del>
      <w:ins w:author="Bounta Khamtandy" w:id="358" w:date="2023-08-29T08:50:1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ເປີດສາກ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ນັ້ນ</w:t>
      </w:r>
      <w:ins w:author="Bounta Khamtandy" w:id="359" w:date="2023-08-29T08:52:1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ມີ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del w:author="Bounta Khamtandy" w:id="360" w:date="2023-08-29T08:52:2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ໄດ້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ຈຸດ</w:t>
      </w:r>
      <w:ins w:author="Bounta Khamtandy" w:id="361" w:date="2023-08-29T08:52:3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ກໍາເນີດ</w:t>
        </w:r>
      </w:ins>
      <w:del w:author="Bounta Khamtandy" w:id="362" w:date="2023-08-29T08:52:4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ປະກາຍຂຶ້ນໂດຍ</w:delText>
        </w:r>
      </w:del>
      <w:ins w:author="Bounta Khamtandy" w:id="362" w:date="2023-08-29T08:52:4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ໃນ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ພຣະຄຳຂອງພຣພເຈົ້າ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ເຊິ່ງ</w:t>
      </w:r>
      <w:ins w:author="Bounta Khamtandy" w:id="363" w:date="2023-08-29T08:53:4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ມັນເປັນ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ການເຄື່ອນໄຫວ</w:t>
      </w:r>
      <w:del w:author="Bounta Khamtandy" w:id="364" w:date="2023-08-29T08:55:1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ດັ່ງກ່າວຈະຕ້ອງສືບຕໍ່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ເພື່ອປົດປ່ອຍ</w:t>
      </w:r>
      <w:del w:author="Bounta Khamtandy" w:id="365" w:date="2023-08-29T08:55:4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(ການ/ຄວາມ)ສຳນຶກ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ins w:author="Bounta Khamtandy" w:id="366" w:date="2023-08-29T08:55:4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ມະໂນທໍາ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ແລະຄວາມ</w:t>
      </w:r>
      <w:ins w:author="Bounta Khamtandy" w:id="367" w:date="2023-08-29T08:56:3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ນຶກ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ຄິດຂອງຄົນ ແລະປົດປ່ອຍປະເທດ</w:t>
      </w:r>
      <w:ins w:author="Bounta Khamtandy" w:id="368" w:date="2023-08-29T08:59:1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ຕ່າງໆ</w:t>
        </w:r>
      </w:ins>
      <w:del w:author="Bounta Khamtandy" w:id="368" w:date="2023-08-29T08:59:1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ຊາດທັງຫຼາຍ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ທີ່ຖືກຜູກມັດກັບ</w:t>
      </w:r>
      <w:ins w:author="Bounta Khamtandy" w:id="369" w:date="2023-08-29T08:59:3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ການຄອບງໍາຂອງ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ຄຣິສຕະຈັກໂຣມ</w:t>
      </w:r>
      <w:ins w:author="Bounta Khamtandy" w:id="370" w:date="2023-08-29T08:59:5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ມາ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ເປັນເວລາດົນນານ</w:t>
      </w:r>
      <w:ins w:author="Bounta Khamtandy" w:id="371" w:date="2023-08-29T08:57:2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ໃຫ້ເສລີພາບ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ພຣະຄຳຂອງພຣະເຈົ້າເປັນ</w:t>
      </w:r>
      <w:del w:author="Bounta Khamtandy" w:id="372" w:date="2023-08-29T09:02:0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ຕາ</w:delText>
        </w:r>
      </w:del>
      <w:ins w:author="Bounta Khamtandy" w:id="372" w:date="2023-08-29T09:02:0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ສາຍ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ນ້ຳແຫ່ງພຣະພອນ </w:t>
      </w:r>
      <w:del w:author="Bounta Khamtandy" w:id="373" w:date="2023-08-29T09:02:2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ແລະ</w:delText>
        </w:r>
      </w:del>
      <w:ins w:author="Bounta Khamtandy" w:id="373" w:date="2023-08-29T09:02:2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ເຊິ່ງປຽບເໝືອນ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ນ້ຳແຫ່ງຊີວິດໄດ້ຫຼັ່ງໄຫຼ</w:t>
      </w:r>
      <w:del w:author="Bounta Khamtandy" w:id="374" w:date="2023-08-29T09:04:0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ອອກ</w:delText>
        </w:r>
      </w:del>
      <w:ins w:author="Bounta Khamtandy" w:id="374" w:date="2023-08-29T09:04:0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ລົງມາໃນທຸກຍຸກທຸກສະໄໝ</w:t>
        </w:r>
      </w:ins>
      <w:del w:author="Bounta Khamtandy" w:id="375" w:date="2023-08-29T09:05:0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ຈາກພຣະຄຳນັ້ນມາ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ຕະຫຼອດ</w:t>
      </w:r>
      <w:ins w:author="Bounta Khamtandy" w:id="376" w:date="2023-08-29T09:05:4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ທັ້ງ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ປະຫວັດສາດຕັ້ງແຕ່ສັດຕະວັດທີ່ສິບສີ. ໄວຄຼິບ</w:t>
      </w:r>
      <w:ins w:author="Bounta Khamtandy" w:id="377" w:date="2023-08-29T09:10:2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ຍອມ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ຮັບເອົາພຣະຄຳພີດ້ວຍຄວາມເຊື່ອ</w:t>
      </w:r>
      <w:del w:author="Bounta Khamtandy" w:id="378" w:date="2023-08-29T09:10:3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ໝັ່ນ</w:delText>
        </w:r>
      </w:del>
      <w:ins w:author="Bounta Khamtandy" w:id="378" w:date="2023-08-29T09:10:3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ທີ່ໄຮ້ຂໍ້ກັງຂາ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ວ່າ</w:t>
      </w:r>
      <w:ins w:author="Bounta Khamtandy" w:id="379" w:date="2023-08-29T09:11:0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 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ເປັນ</w:t>
      </w:r>
      <w:del w:author="Bounta Khamtandy" w:id="380" w:date="2023-08-29T09:11:2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ພຣະຄຳ</w:delText>
        </w:r>
      </w:del>
      <w:ins w:author="Bounta Khamtandy" w:id="380" w:date="2023-08-29T09:11:2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ການເປີດພຣະປະສົງ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ຂອງພຣະເຈົ້າທີ່</w:t>
      </w:r>
      <w:del w:author="Bounta Khamtandy" w:id="381" w:date="2023-08-29T09:12:5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ພຣະອົງຊົງ</w:delText>
        </w:r>
      </w:del>
      <w:ins w:author="Bounta Khamtandy" w:id="381" w:date="2023-08-29T09:12:5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ໄດ້ຮັບການ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ດົນໃຈ</w:t>
      </w:r>
      <w:del w:author="Bounta Khamtandy" w:id="382" w:date="2023-08-29T09:14:5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ໃຫ້ຂຽນຂຶ້ນມາເພື່ອເປີດເຜີຍນ້ຳພຣະໄທຂອງພຣະອົງ ແລະ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ເປັນ</w:t>
      </w:r>
      <w:ins w:author="Bounta Khamtandy" w:id="383" w:date="2023-08-29T09:19:3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ຫຼັກເກນຊິ້ຂາດແຫ່ງ</w:t>
        </w:r>
      </w:ins>
      <w:del w:author="Bounta Khamtandy" w:id="383" w:date="2023-08-29T09:19:3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ບັນທັດຖານທີ່ພຽງພໍສຳລັບ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</w:t>
      </w:r>
      <w:ins w:author="Bounta Khamtandy" w:id="384" w:date="2023-08-29T09:20:1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ຊັດທາ</w:t>
        </w:r>
      </w:ins>
      <w:del w:author="Bounta Khamtandy" w:id="384" w:date="2023-08-29T09:20:1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ເຊື່ອ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ແລະການ</w:t>
      </w:r>
      <w:ins w:author="Bounta Khamtandy" w:id="385" w:date="2023-08-29T09:20:3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ປຕິບັດໃນການ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ດຳເນີນຊີວິດ. </w:t>
      </w:r>
      <w:ins w:author="Bounta Khamtandy" w:id="386" w:date="2023-08-29T09:07:2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E">
      <w:pPr>
        <w:spacing w:after="160" w:line="259" w:lineRule="auto"/>
        <w:ind w:left="0" w:firstLine="0"/>
        <w:rPr>
          <w:color w:val="ffffff"/>
          <w:sz w:val="18"/>
          <w:szCs w:val="18"/>
          <w:shd w:fill="434c43" w:val="clear"/>
          <w:rPrChange w:author="Bounta Khamtandy" w:id="425" w:date="2023-08-29T09:06:11Z">
            <w:rPr>
              <w:rFonts w:ascii="Noto Serif Lao Light" w:cs="Noto Serif Lao Light" w:eastAsia="Noto Serif Lao Light" w:hAnsi="Noto Serif Lao Light"/>
              <w:sz w:val="28"/>
              <w:szCs w:val="28"/>
            </w:rPr>
          </w:rPrChange>
        </w:rPr>
        <w:pPrChange w:author="Bounta Khamtandy" w:id="0" w:date="2023-08-29T09:06:11Z">
          <w:pPr>
            <w:spacing w:after="160" w:line="259" w:lineRule="auto"/>
            <w:ind w:firstLine="720"/>
          </w:pPr>
        </w:pPrChange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ເພິ່ນ</w:t>
      </w:r>
      <w:del w:author="Bounta Khamtandy" w:id="387" w:date="2023-08-29T09:35:3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ຖືກສອນ</w:delText>
        </w:r>
      </w:del>
      <w:ins w:author="Bounta Khamtandy" w:id="387" w:date="2023-08-29T09:35:3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ໄດ້ຮັບການອົບຮົມລ້ຽງດູປູ່ເສື່ອ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ໃຫ້</w:t>
      </w:r>
      <w:ins w:author="Bounta Khamtandy" w:id="388" w:date="2023-08-29T09:36:3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ຖືວ່າ</w:t>
        </w:r>
      </w:ins>
      <w:del w:author="Bounta Khamtandy" w:id="388" w:date="2023-08-29T09:36:3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ນ</w:delText>
        </w:r>
      </w:del>
      <w:del w:author="Bounta Khamtandy" w:id="389" w:date="2023-08-29T09:36:4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ັບຖື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ຄຣິສຕະຈັກໂຣມ</w:t>
      </w:r>
      <w:del w:author="Bounta Khamtandy" w:id="390" w:date="2023-08-29T10:05:4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ວ່າ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ເປັນອົງກອນ</w:t>
      </w:r>
      <w:ins w:author="Bounta Khamtandy" w:id="391" w:date="2023-08-29T09:39:3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ສັກສິດໄຮ້ຂໍ້ຜິດພາດ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ຂອງພຣະເຈົ້າທີ່ມີອຳນາດສູງສຸດ </w:t>
      </w:r>
      <w:del w:author="Bounta Khamtandy" w:id="392" w:date="2023-08-29T09:40:1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ແລະທີ່ບໍ່ສາມາດເຮັດຜິດໄດ້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</w:t>
      </w:r>
      <w:del w:author="Bounta Khamtandy" w:id="393" w:date="2023-08-29T09:41:3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ເພິ່ນຖືກສອນ</w:delText>
        </w:r>
      </w:del>
      <w:ins w:author="Bounta Khamtandy" w:id="393" w:date="2023-08-29T09:41:3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ແລະ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ໃຫ້ນ້ອມຮັບຄຳສອນ ແລະທຳນຽມ</w:t>
      </w:r>
      <w:ins w:author="Bounta Khamtandy" w:id="394" w:date="2023-08-29T09:42:3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ຕ່າງໆທີ່ໄດ້ກໍານົດ</w:t>
        </w:r>
      </w:ins>
      <w:del w:author="Bounta Khamtandy" w:id="394" w:date="2023-08-29T09:42:3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ຂ</w:delText>
        </w:r>
      </w:del>
      <w:del w:author="Bounta Khamtandy" w:id="395" w:date="2023-08-29T09:43:4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ອງຄຣິສຕະຈັກນີ້ທີ່ສອນ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ແລະປະຕິບັດ</w:t>
      </w:r>
      <w:ins w:author="Bounta Khamtandy" w:id="396" w:date="2023-08-29T09:44:0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ກັນ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ມາ</w:t>
      </w:r>
      <w:del w:author="Bounta Khamtandy" w:id="397" w:date="2023-08-29T09:44:1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ໜຶ່ງ</w:delText>
        </w:r>
      </w:del>
      <w:ins w:author="Bounta Khamtandy" w:id="397" w:date="2023-08-29T09:44:1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ເປັນ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ພັນປີ</w:t>
      </w:r>
      <w:ins w:author="Bounta Khamtandy" w:id="398" w:date="2023-08-29T09:44:4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 ດ້ວຍຄວາມເຄົາລົບນັບຖືທີ່ປາສະຈາກຂໍ້ສົງໄສໂຕ້ແຍ້ງໃດໆ</w:t>
        </w:r>
      </w:ins>
      <w:del w:author="Bounta Khamtandy" w:id="399" w:date="2023-08-29T09:47:0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ໂດຍບໍ່ຕ້ອງ(ທັກທ້ວງ/ຖາມ/ສົງໄສ)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ແຕ່ເພິ່ນໄດ້ຫັນຫຼັງໃສ</w:t>
      </w:r>
      <w:ins w:author="Bounta Khamtandy" w:id="400" w:date="2023-08-29T09:48:2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ສິ່ງ</w:t>
      </w:r>
      <w:ins w:author="Bounta Khamtandy" w:id="401" w:date="2023-08-29T09:48:2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ທັງໝົດ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ເຫຼົ່ານີ້</w:t>
      </w:r>
      <w:del w:author="Bounta Khamtandy" w:id="402" w:date="2023-08-29T09:48:4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ທັງໝົດ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ເພື່ອ</w:t>
      </w:r>
      <w:ins w:author="Bounta Khamtandy" w:id="403" w:date="2023-08-29T09:48:5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ຮັບ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ຟັງພຣະທຳອັນບໍລິສຸດຂອງພຣະເຈົ້າ. </w:t>
      </w:r>
      <w:ins w:author="Bounta Khamtandy" w:id="404" w:date="2023-08-29T10:27:4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ພຣະຄໍາພີຄືອໍານາດສູງສຸດທີ່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ເພິ່ນ</w:t>
      </w:r>
      <w:ins w:author="Bounta Khamtandy" w:id="405" w:date="2023-08-29T10:28:5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ກະຕຸ້ນ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ຊຸກຍູ້ໃຫ້</w:t>
      </w:r>
      <w:ins w:author="Bounta Khamtandy" w:id="406" w:date="2023-08-29T10:28:5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ປະຊາຊົນ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ຄົນທັງຫຼາຍຍອມຮັບ</w:t>
      </w:r>
      <w:del w:author="Bounta Khamtandy" w:id="407" w:date="2023-08-29T10:29:1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ອຳນາດຂອງພຣະຄຳພີ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ໂດຍການສອນວ່າແທນທີ່ຈະ</w:t>
      </w:r>
      <w:ins w:author="Bounta Khamtandy" w:id="408" w:date="2023-08-29T10:35:1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ໃຫ້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ເຊື່ອວ່າພຣະເຈົ້າຊົງກ່າວເຖິງຄຣິສຕະຈັກ</w:t>
      </w:r>
      <w:ins w:author="Bounta Khamtandy" w:id="409" w:date="2023-08-29T10:35:2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ກ່າວ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ຜ່ານສັນຕະປາປາ ກໍໃຫ້ເຊື່ອວ່າ</w:t>
      </w:r>
      <w:ins w:author="Bounta Khamtandy" w:id="410" w:date="2023-08-29T10:35:5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ເພິ່ນຍອມຮັບວ່າ</w:t>
        </w:r>
      </w:ins>
      <w:del w:author="Bounta Khamtandy" w:id="410" w:date="2023-08-29T10:35:5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ມ</w:delText>
        </w:r>
      </w:del>
      <w:del w:author="Bounta Khamtandy" w:id="411" w:date="2023-08-29T10:38:0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ີ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ອຳນາດອັນແທ້ຈິງພຽງຢ່າງດຽວ ກໍຄືພຣະສຸລະສຽງຂອງພຣະເຈົ້າທີ່ຊົງກ່າວຜ່ານພຣະຄຳຂອງພຣະອົງ. ໄວຄຼິບ</w:t>
      </w:r>
      <w:del w:author="Bounta Khamtandy" w:id="412" w:date="2023-08-29T10:44:3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ບໍ່ພຽງແຕ່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ສອນ</w:t>
      </w:r>
      <w:del w:author="Bounta Khamtandy" w:id="413" w:date="2023-08-29T10:44:5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ວ່າ</w:delText>
        </w:r>
      </w:del>
      <w:ins w:author="Bounta Khamtandy" w:id="413" w:date="2023-08-29T10:44:5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ບໍ່ພຽງແຕ່ວ່າ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ພຣະຄຳພີເປັນການເປີດເຜີຍ</w:t>
      </w:r>
      <w:del w:author="Bounta Khamtandy" w:id="414" w:date="2023-08-29T10:46:1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ໃຫ້ຮູ້ເຖິງ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ນ້ຳພຣະໄທຂອງພຣະເຈົ້າທີ່ສົມບູນແບບ</w:t>
      </w:r>
      <w:ins w:author="Bounta Khamtandy" w:id="415" w:date="2023-08-29T10:46:2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ເທົ່ານັ້ນ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ແຕ່ຍັງສອນວ່າມີແຕ່ພຣະວິນຍານບໍລິສຸດ</w:t>
      </w:r>
      <w:ins w:author="Bounta Khamtandy" w:id="416" w:date="2023-08-29T10:57:1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ອົງດຽວເທົ່ານັ້ນ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</w:t>
      </w:r>
      <w:del w:author="Bounta Khamtandy" w:id="417" w:date="2023-08-29T10:57:3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ສາມາດຕີ</w:delText>
        </w:r>
      </w:del>
      <w:ins w:author="Bounta Khamtandy" w:id="417" w:date="2023-08-29T10:57:3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ເປັນຜູ້ອະທິບາຍ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ຄວາມໝາຍຂອງພຣະຄຳພີໄດ້ ແລະທຸກຄົນ</w:t>
      </w:r>
      <w:del w:author="Bounta Khamtandy" w:id="418" w:date="2023-08-29T10:59:5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ຄວນ</w:delText>
        </w:r>
      </w:del>
      <w:ins w:author="Bounta Khamtandy" w:id="418" w:date="2023-08-29T10:59:5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ຕ້ອງຮຽນຮູ້</w:t>
        </w:r>
      </w:ins>
      <w:del w:author="Bounta Khamtandy" w:id="418" w:date="2023-08-29T10:59:5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ສ</w:delText>
        </w:r>
      </w:del>
      <w:del w:author="Bounta Khamtandy" w:id="419" w:date="2023-08-29T11:00:1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ຶກສາພຣະຄຳພີເອງເພື່ອເຂົ້າໃຈ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ໜ້າທີ່ຮັບຜິດຊອບຂອງຕົນ</w:t>
      </w:r>
      <w:del w:author="Bounta Khamtandy" w:id="420" w:date="2023-08-29T11:00:2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(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ເອງ</w:t>
      </w:r>
      <w:ins w:author="Bounta Khamtandy" w:id="421" w:date="2023-08-29T11:00:3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ດ້ວຍການສືກສາຫຼັກຄໍາສອນຂອງພຣະຄໍາພີ</w:t>
        </w:r>
      </w:ins>
      <w:del w:author="Bounta Khamtandy" w:id="421" w:date="2023-08-29T11:00:3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)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ສະນັ້ນເພິ່ນຈຶ່ງຫັນ</w:t>
      </w:r>
      <w:ins w:author="Bounta Khamtandy" w:id="422" w:date="2023-08-29T11:03:5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ປ່ຽນ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</w:t>
      </w:r>
      <w:ins w:author="Bounta Khamtandy" w:id="423" w:date="2023-08-29T11:02:4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ຮູ້ສືກນຶກ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ຄິດຂອງຄົນ</w:t>
      </w:r>
      <w:del w:author="Bounta Khamtandy" w:id="424" w:date="2023-08-29T11:04:0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ໄປ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ຈາກສັນຕະປາປາ ແລະຄຣິສຕະຈັກໂຣມໄປຍັງພຣະທຳຂອງພຣະເຈົ້າ. {GC 93.2}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ind w:left="0" w:firstLine="720"/>
        <w:rPr>
          <w:color w:val="ffffff"/>
          <w:sz w:val="18"/>
          <w:szCs w:val="18"/>
          <w:shd w:fill="434c43" w:val="clear"/>
          <w:rPrChange w:author="Bounta Khamtandy" w:id="447" w:date="2023-08-29T11:05:22Z">
            <w:rPr>
              <w:rFonts w:ascii="Noto Serif Lao Light" w:cs="Noto Serif Lao Light" w:eastAsia="Noto Serif Lao Light" w:hAnsi="Noto Serif Lao Light"/>
              <w:sz w:val="28"/>
              <w:szCs w:val="28"/>
            </w:rPr>
          </w:rPrChange>
        </w:rPr>
        <w:pPrChange w:author="Bounta Khamtandy" w:id="0" w:date="2023-08-29T11:23:10Z">
          <w:pPr>
            <w:spacing w:after="160" w:line="259" w:lineRule="auto"/>
            <w:ind w:firstLine="720"/>
          </w:pPr>
        </w:pPrChange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ໄວຄຼິບເປັນໜຶ່ງໃນນັກປະຕິຮູບທີ່ສຳຄັນທີ່ສຸດ ມີນ້ອຍຄົນໃນປະຫວັດສາດ</w:t>
      </w:r>
      <w:del w:author="Bounta Khamtandy" w:id="426" w:date="2023-08-29T11:14:2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ຕໍ່ຈາກ</w:delText>
        </w:r>
      </w:del>
      <w:ins w:author="Bounta Khamtandy" w:id="426" w:date="2023-08-29T11:14:2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ຜູ້ທີ່ມາພາຍຫຼັງສາມາທຽບເທົ່າເພິ່ນ 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ເພິ່ນ</w:t>
      </w:r>
      <w:del w:author="Bounta Khamtandy" w:id="427" w:date="2023-08-29T11:17:5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ທີ່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ຄວາມສະຫຼາດປາດເປື່ອງ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</w:t>
      </w:r>
      <w:ins w:author="Bounta Khamtandy" w:id="428" w:date="2023-08-29T11:18:1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 ມີຄວາມຄິດຊັດເຈນ,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ມີຄວາມ</w:t>
      </w:r>
      <w:del w:author="Bounta Khamtandy" w:id="429" w:date="2023-08-29T11:20:1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ສັດຊື່</w:delText>
        </w:r>
      </w:del>
      <w:ins w:author="Bounta Khamtandy" w:id="429" w:date="2023-08-29T11:20:1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ແນວແນ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ໃນການ</w:t>
      </w:r>
      <w:del w:author="Bounta Khamtandy" w:id="430" w:date="2023-08-29T11:21:0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ຕິດຕາມ</w:delText>
        </w:r>
      </w:del>
      <w:ins w:author="Bounta Khamtandy" w:id="430" w:date="2023-08-29T11:21:0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ຢືດໝັ້ນ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ຄວາມຈິງ</w:t>
      </w:r>
      <w:del w:author="Bounta Khamtandy" w:id="431" w:date="2023-08-29T11:21:2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ຢ່າງແນ່ວແນ່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ແລະມີຄວາມກ້າຫານໃນການປົກປ້ອງຄວາມຈິງນັ້ນ. </w:t>
      </w:r>
      <w:del w:author="Bounta Khamtandy" w:id="432" w:date="2023-08-29T11:36:4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ລັກສະນະຂອງນັກປະຕິຮູບຄົນທຳອິດນີ້ຄື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del w:author="Bounta Khamtandy" w:id="433" w:date="2023-08-29T11:28:1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(ຄ</w:delText>
        </w:r>
      </w:del>
      <w:del w:author="Bounta Khamtandy" w:id="434" w:date="2023-08-29T11:37:0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ວາມບໍລິສຸດຂອງຊີວິດ/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ຊີວິດທີ່ບໍລິສຸດ</w:t>
      </w:r>
      <w:del w:author="Bounta Khamtandy" w:id="435" w:date="2023-08-29T11:37:1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)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ຄວາມຂະຫຍັນໝັ່ນພຽນ</w:t>
      </w:r>
      <w:ins w:author="Bounta Khamtandy" w:id="436" w:date="2023-08-29T11:30:1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ທີ່ບໍ່ອິດເມື່ອຍ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ໃນການສຶກສາ ແລະໃນການຄົ້ນຄວ້າ,</w:t>
      </w:r>
      <w:ins w:author="Bounta Khamtandy" w:id="437" w:date="2023-08-29T11:33:4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 </w:t>
        </w:r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ຄວາມທ່ຽງຕົງທີ່ບໍ່ເສື່ອມສະລາຍ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ins w:author="Bounta Khamtandy" w:id="438" w:date="2023-08-29T11:33:5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ແລະ</w:t>
        </w:r>
      </w:ins>
      <w:del w:author="Bounta Khamtandy" w:id="438" w:date="2023-08-29T11:33:5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(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ຄວາມຮັກເໝືອນຄວາມຮັກ</w:t>
      </w:r>
      <w:del w:author="Bounta Khamtandy" w:id="439" w:date="2023-08-29T11:34:4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ຂອງ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ພຣະຄຣິສ/</w:t>
      </w:r>
      <w:del w:author="Bounta Khamtandy" w:id="440" w:date="2023-08-29T11:37:2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)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ແລະຄວາມສັດຊື່</w:t>
      </w:r>
      <w:del w:author="Bounta Khamtandy" w:id="441" w:date="2023-08-29T11:34:5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ຂອງ</w:delText>
        </w:r>
      </w:del>
      <w:ins w:author="Bounta Khamtandy" w:id="441" w:date="2023-08-29T11:34:5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ໃນພາລະກິດ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ການຮັບໃຊ້</w:t>
      </w:r>
      <w:ins w:author="Bounta Khamtandy" w:id="442" w:date="2023-08-29T11:35:1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ຂອງຕົນ ເປັນເຄື່ອງໝາຍສະແດງເຖິງຄຸນລັກສະນະປະການແລກຂອງພວກນັກປະຕິຮູບ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ໄວຄຼິບມ</w:t>
      </w:r>
      <w:del w:author="Bounta Khamtandy" w:id="443" w:date="2023-08-29T11:50:0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ີ(ຄຸນ)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ລັກສະນະດັ່ງກ່າວ ເຖິງແມ່ວ່າເພິ່ນຢູ່ໃນຍຸກສະໄໝທີ່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ດ້ອຍຄວາມຮູ້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ແລະມີຄວາມເສື່ອມ</w:t>
      </w:r>
      <w:del w:author="Bounta Khamtandy" w:id="444" w:date="2023-08-29T11:52:1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ເສຍ</w:delText>
        </w:r>
      </w:del>
      <w:ins w:author="Bounta Khamtandy" w:id="444" w:date="2023-08-29T11:52:1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ຊາມ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ທາງສີນລະທຳ</w:t>
      </w:r>
      <w:ins w:author="Bounta Khamtandy" w:id="445" w:date="2023-08-29T11:52:2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ກໍຕາມ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{GC 94.1}</w:t>
      </w:r>
      <w:ins w:author="Bounta Khamtandy" w:id="446" w:date="2023-08-29T11:23:1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ind w:left="0" w:firstLine="720"/>
        <w:rPr>
          <w:ins w:author="Bounta Khamtandy" w:id="470" w:date="2023-08-29T11:54:55Z"/>
          <w:rFonts w:ascii="Noto Serif Lao Light" w:cs="Noto Serif Lao Light" w:eastAsia="Noto Serif Lao Light" w:hAnsi="Noto Serif Lao Light"/>
          <w:sz w:val="28"/>
          <w:szCs w:val="28"/>
        </w:rPr>
      </w:pPr>
      <w:del w:author="Bounta Khamtandy" w:id="449" w:date="2023-08-29T11:57:0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ອຸປະນິໄສ</w:delText>
        </w:r>
      </w:del>
      <w:ins w:author="Bounta Khamtandy" w:id="449" w:date="2023-08-29T11:57:0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ຄຸນລັກສະນະ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ຂອງໄວຄຼິບເປັນ</w:t>
      </w:r>
      <w:ins w:author="Bounta Khamtandy" w:id="450" w:date="2023-08-29T11:57:4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ພະຍານ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ຫຼັກຖານ</w:t>
      </w:r>
      <w:del w:author="Bounta Khamtandy" w:id="451" w:date="2023-08-29T11:59:1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ຢ່າງ</w:delText>
        </w:r>
      </w:del>
      <w:ins w:author="Bounta Khamtandy" w:id="451" w:date="2023-08-29T11:59:1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ປະການ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ໜຶ່ງ</w:t>
      </w:r>
      <w:ins w:author="Bounta Khamtandy" w:id="452" w:date="2023-08-29T11:59:2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ຢືນຢັນ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ເຖິງ</w:t>
      </w:r>
      <w:del w:author="Bounta Khamtandy" w:id="453" w:date="2023-08-29T12:00:0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(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ພະລັງ</w:t>
      </w:r>
      <w:del w:author="Bounta Khamtandy" w:id="454" w:date="2023-08-29T12:00:1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/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ອຳນາດ</w:t>
      </w:r>
      <w:del w:author="Bounta Khamtandy" w:id="455" w:date="2023-08-29T12:00:1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)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ຂອງພຣະຄຳພີ</w:t>
      </w:r>
      <w:ins w:author="Bounta Khamtandy" w:id="456" w:date="2023-08-29T12:00:2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ສັກສິດ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ໃນການ</w:t>
      </w:r>
      <w:ins w:author="Bounta Khamtandy" w:id="457" w:date="2023-08-29T12:02:0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ອົບຮົມບົ່ມນິໄສໃຈຄໍ</w:t>
        </w:r>
      </w:ins>
      <w:del w:author="Bounta Khamtandy" w:id="458" w:date="2023-08-29T12:03:1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ໃຫ້ການສຶກສາ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ແລະ</w:t>
      </w:r>
      <w:del w:author="Bounta Khamtandy" w:id="459" w:date="2023-08-29T12:03:4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ໃນການ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ປ່ຽນແປງຊີວິດຄົນ. </w:t>
      </w:r>
      <w:ins w:author="Bounta Khamtandy" w:id="460" w:date="2023-08-29T12:04:4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ແມ່ນ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ພຣະຄຳພີນັ້ນແຫຼະທີ່ເຮັດໃຫ້ເພິ່ນເປັນ</w:t>
      </w:r>
      <w:ins w:author="Bounta Khamtandy" w:id="461" w:date="2023-08-29T12:05:0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ຢ່າງທີ່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ເພິ່ນ</w:t>
      </w:r>
      <w:ins w:author="Bounta Khamtandy" w:id="462" w:date="2023-08-29T12:05:1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ເປັນ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</w:t>
      </w:r>
      <w:del w:author="Bounta Khamtandy" w:id="463" w:date="2023-08-29T12:06:3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ການ</w:delText>
        </w:r>
      </w:del>
      <w:ins w:author="Bounta Khamtandy" w:id="463" w:date="2023-08-29T12:06:3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ຄວາມ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ພະຍາຍາມເຂ້າໃຈຫຼັກຄວາມຈິງ</w:t>
      </w:r>
      <w:del w:author="Bounta Khamtandy" w:id="464" w:date="2023-08-29T12:07:5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ຂໍ້</w:delText>
        </w:r>
      </w:del>
      <w:ins w:author="Bounta Khamtandy" w:id="464" w:date="2023-08-29T12:07:5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ແຫ່ງການເປີດເຜີຍທີ່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ສຳຄັນຕ່າງໆ</w:t>
      </w:r>
      <w:del w:author="Bounta Khamtandy" w:id="465" w:date="2023-08-29T12:10:3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ໃ</w:delText>
        </w:r>
      </w:del>
      <w:del w:author="Bounta Khamtandy" w:id="466" w:date="2023-08-29T12:15:0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ນພຣະຄຳຈະເຮັດໃຫ້ສະໝອງມີພະລັງ ແລະ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ຄວາມສົດຊື່ນ</w:t>
      </w:r>
      <w:ins w:author="Bounta Khamtandy" w:id="467" w:date="2023-08-29T12:11:0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ແລະພາລະກໍາລັງສູ່ທຸກພາກສ່ວນຂອງຊີວິດ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.​ </w:t>
      </w:r>
      <w:ins w:author="Bounta Khamtandy" w:id="468" w:date="2023-08-29T12:18:0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ມັນເປັນການຊ່ວຍພັດທະນາຄວາມຄິດເຫັນ, ເພີ່ມຄວາມເຂົ້າໃຈຍັ່ງຮູ້ໃຫ້ແຫຼມຄົມ ແລະເຮັດໃຫ້ການຕັດສິນພິຈາລະນາສົມເຫດສົມຜົນ</w:t>
        </w:r>
      </w:ins>
      <w:del w:author="Bounta Khamtandy" w:id="468" w:date="2023-08-29T12:18:0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ພ</w:delText>
        </w:r>
      </w:del>
      <w:del w:author="Bounta Khamtandy" w:id="469" w:date="2023-08-29T12:26:0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ຣະຄຳພີຊ່ວຍໃນການຂະຫຍາຍສະໝອງ, ຊ່ວຍໃຫ້ມີສະຕິກັບ ແລະມີຄວາມເຂົ້າໃຈ, ແລະເພິ່ນຄວາມສາມາດໃນການພິຈາລະນາເລື່ອງຕ່າງໆຕາມເຫດ ແລະຜົນ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</w:t>
      </w:r>
      <w:ins w:author="Bounta Khamtandy" w:id="470" w:date="2023-08-29T11:54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1">
      <w:pPr>
        <w:spacing w:after="160" w:line="259" w:lineRule="auto"/>
        <w:ind w:left="0" w:firstLine="0"/>
        <w:rPr>
          <w:color w:val="ffffff"/>
          <w:sz w:val="18"/>
          <w:szCs w:val="18"/>
          <w:shd w:fill="434c43" w:val="clear"/>
          <w:rPrChange w:author="Bounta Khamtandy" w:id="498" w:date="2023-08-29T11:53:07Z">
            <w:rPr>
              <w:rFonts w:ascii="Noto Serif Lao Light" w:cs="Noto Serif Lao Light" w:eastAsia="Noto Serif Lao Light" w:hAnsi="Noto Serif Lao Light"/>
              <w:sz w:val="28"/>
              <w:szCs w:val="28"/>
            </w:rPr>
          </w:rPrChange>
        </w:rPr>
        <w:pPrChange w:author="Bounta Khamtandy" w:id="0" w:date="2023-08-29T11:53:07Z">
          <w:pPr>
            <w:spacing w:after="160" w:line="259" w:lineRule="auto"/>
            <w:ind w:firstLine="720"/>
          </w:pPr>
        </w:pPrChange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ການສຶກສາພຣະຄຳພີຈະຊ່ວຍຍົກລະດັບຄວາມຄິດທັງປວງ, ຄວາມຮູ້ສຶກທຸກຢ່າງ, ແລະຄວາມ</w:t>
      </w:r>
      <w:del w:author="Bounta Khamtandy" w:id="471" w:date="2023-08-29T12:34:1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ຫວັງ</w:delText>
        </w:r>
      </w:del>
      <w:ins w:author="Bounta Khamtandy" w:id="471" w:date="2023-08-29T12:34:1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ປາດຖະໜາ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ທັງສິ້ນໃຫ້ສູງຂຶ້ນ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ເຊິ່ງ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ບໍ່ມີການສຶກສາອື່ນໃດ</w:t>
      </w:r>
      <w:del w:author="Bounta Khamtandy" w:id="472" w:date="2023-08-29T12:35:0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ອີກ</w:delText>
        </w:r>
      </w:del>
      <w:del w:author="Bounta Khamtandy" w:id="473" w:date="2023-08-29T12:35:0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ທີ່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ສາມາດເຮັດໄດ້</w:t>
      </w:r>
      <w:del w:author="Bounta Khamtandy" w:id="474" w:date="2023-08-29T12:35:1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ເຖິງຂະໜາດນັ້ນ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</w:t>
      </w:r>
      <w:del w:author="Bounta Khamtandy" w:id="475" w:date="2023-08-29T12:35:3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ການສຶກສາພຣະຄຳພີ</w:delText>
        </w:r>
      </w:del>
      <w:ins w:author="Bounta Khamtandy" w:id="475" w:date="2023-08-29T12:35:3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ມັນ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ຊ່ວຍໃຫ້ຄົນມີຄວາມ</w:t>
      </w:r>
      <w:del w:author="Bounta Khamtandy" w:id="476" w:date="2023-08-29T12:42:1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ສະໝ່ຳສະເໝີທີ່ຈະເຮັດຕາມ</w:delText>
        </w:r>
      </w:del>
      <w:ins w:author="Bounta Khamtandy" w:id="476" w:date="2023-08-29T12:42:1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ໝັ້ນຄົງໃນ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ເປົ້າໝາຍ, </w:t>
      </w:r>
      <w:del w:author="Bounta Khamtandy" w:id="477" w:date="2023-08-29T12:42:4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ທັງເສີມໃຫ້ຄົນ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</w:t>
      </w:r>
      <w:ins w:author="Bounta Khamtandy" w:id="478" w:date="2023-08-29T12:42:5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ມານະ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ອົດທົນ, ແລະຄວາມກ້າຫານ</w:t>
      </w:r>
      <w:ins w:author="Bounta Khamtandy" w:id="479" w:date="2023-08-29T12:43:5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 ແລະທໍລະຫົດ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ນອກຈາກນັ້ນກໍຫຼໍ່ຫຼອມ</w:t>
      </w:r>
      <w:del w:author="Bounta Khamtandy" w:id="480" w:date="2023-08-29T12:44:2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ອຸປະນິໄສ</w:delText>
        </w:r>
      </w:del>
      <w:ins w:author="Bounta Khamtandy" w:id="480" w:date="2023-08-29T12:44:2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ບຸກຄະລິກ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ແລະ</w:t>
      </w:r>
      <w:del w:author="Bounta Khamtandy" w:id="481" w:date="2023-08-29T12:45:0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ຊະລະ</w:delText>
        </w:r>
      </w:del>
      <w:ins w:author="Bounta Khamtandy" w:id="481" w:date="2023-08-29T12:45:0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ຄັດເກົາ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ຈິດວິນຍານ. ການ</w:t>
      </w:r>
      <w:ins w:author="Bounta Khamtandy" w:id="482" w:date="2023-08-29T13:43:4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ສຶກສາ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ຄົ້ນຄວ້າພຣະຄຳພີ</w:t>
      </w:r>
      <w:del w:author="Bounta Khamtandy" w:id="483" w:date="2023-08-29T13:46:4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ຢ່າງດຸໝັ່ນ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del w:author="Bounta Khamtandy" w:id="484" w:date="2023-08-29T13:46:5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ແລະ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ດ້ວຍຄວາມ</w:t>
      </w:r>
      <w:ins w:author="Bounta Khamtandy" w:id="485" w:date="2023-08-29T13:47:0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ຈິງໃຈແລະຢໍາເກງ</w:t>
        </w:r>
      </w:ins>
      <w:del w:author="Bounta Khamtandy" w:id="486" w:date="2023-08-29T13:47:5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ເຄາລົບນັບຖື ຈະ</w:delText>
        </w:r>
      </w:del>
      <w:ins w:author="Bounta Khamtandy" w:id="486" w:date="2023-08-29T13:47:5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ເປັນການ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ນຳ</w:t>
      </w:r>
      <w:del w:author="Bounta Khamtandy" w:id="487" w:date="2023-08-29T13:48:0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ຄົນ</w:delText>
        </w:r>
      </w:del>
      <w:ins w:author="Bounta Khamtandy" w:id="487" w:date="2023-08-29T13:48:0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ຈິດໃຈຂອງຜູ້ສືກສາ</w:t>
        </w:r>
      </w:ins>
      <w:del w:author="Bounta Khamtandy" w:id="488" w:date="2023-08-29T13:52:5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ໃຫ້ສຳຜັດ</w:delText>
        </w:r>
      </w:del>
      <w:ins w:author="Bounta Khamtandy" w:id="488" w:date="2023-08-29T13:52:5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ເຊື່ອມຕໍ່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ກັບພຣະປັນຍາອັນບໍ່ມີຈຳກັດ</w:t>
      </w:r>
      <w:ins w:author="Bounta Khamtandy" w:id="489" w:date="2023-08-29T13:53:3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ໂດຍກົງ</w:t>
        </w:r>
      </w:ins>
      <w:del w:author="Bounta Khamtandy" w:id="490" w:date="2023-08-29T13:54:1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ຂອງພຣະເຈົ້າ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</w:t>
      </w:r>
      <w:del w:author="Bounta Khamtandy" w:id="491" w:date="2023-08-29T13:56:5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ທັງຈະສ້າງ</w:delText>
        </w:r>
      </w:del>
      <w:ins w:author="Bounta Khamtandy" w:id="491" w:date="2023-08-29T13:56:5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ໂລກກໍຈະມີບຸກ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ຄົນໃຫ້</w:t>
      </w:r>
      <w:ins w:author="Bounta Khamtandy" w:id="492" w:date="2023-08-29T13:58:1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ທີ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</w:t>
      </w:r>
      <w:del w:author="Bounta Khamtandy" w:id="493" w:date="2023-08-29T13:58:3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ີຄວາມຄິດທີ່ສະຫຼຽວສະຫຼາດ</w:delText>
        </w:r>
      </w:del>
      <w:ins w:author="Bounta Khamtandy" w:id="493" w:date="2023-08-29T13:58:3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ສະຕິປັນຍາທີ່ກ້າວໜ້າແລະຫັ້ນຫັນຫຼາຍຂື້ນ ຕະລອດທັງ</w:t>
        </w:r>
      </w:ins>
      <w:del w:author="Bounta Khamtandy" w:id="494" w:date="2023-08-29T14:02:1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 ແລະ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ມີຫຼັກການ</w:t>
      </w:r>
      <w:ins w:author="Bounta Khamtandy" w:id="495" w:date="2023-08-29T14:04:1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ທີ່ມີຄຸນນະທໍາສູງການເຝິກອົບຮົມທີ່ດີທີ່ສຸດເຄີຍມີມາທີ່ປັດສະຍາຂອງມະນຸດສາມາດຫາມາໄດ້</w:t>
        </w:r>
      </w:ins>
      <w:del w:author="Bounta Khamtandy" w:id="495" w:date="2023-08-29T14:04:1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ຫ</w:delText>
        </w:r>
      </w:del>
      <w:del w:author="Bounta Khamtandy" w:id="496" w:date="2023-08-29T14:10:1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ຼາຍກວ່າການສຶກສາປັດຊະຍາມະນຸດທີ່ດີທີ່ສຸດ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ຜູ້ປະພັນ</w:t>
      </w:r>
      <w:ins w:author="Bounta Khamtandy" w:id="497" w:date="2023-08-29T14:11:0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ບົດ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ເພງສັນລະເສີນກ່າວວ່າ, “ການອະທິບາຍຂໍ້ຄຳສິ່ງສອນຂຂອງພຣະອົງໃຫ້ແສງສະຫວ່າງ ແລະນຳປັນຍາໃຫ້ແກ່ພວກຄົນໂງ່ຈ້າດ້ວຍ.” (ເພງສັນລະເສີນ 119:130.) {GC 94.2}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sz w:val="28"/>
          <w:szCs w:val="28"/>
        </w:rPr>
        <w:pPrChange w:author="Bounta Khamtandy" w:id="0" w:date="2023-08-29T14:11:58Z">
          <w:pPr>
            <w:spacing w:after="160" w:line="259" w:lineRule="auto"/>
            <w:ind w:firstLine="72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##ພວກໂລລາດສອນຕໍ່</w:t>
      </w:r>
    </w:p>
    <w:p w:rsidR="00000000" w:rsidDel="00000000" w:rsidP="00000000" w:rsidRDefault="00000000" w:rsidRPr="00000000" w14:paraId="00000054">
      <w:pPr>
        <w:spacing w:after="160" w:line="259" w:lineRule="auto"/>
        <w:ind w:left="0" w:firstLine="0"/>
        <w:rPr>
          <w:color w:val="ffffff"/>
          <w:sz w:val="18"/>
          <w:szCs w:val="18"/>
          <w:shd w:fill="434c43" w:val="clear"/>
          <w:rPrChange w:author="Bounta Khamtandy" w:id="560" w:date="2023-08-30T04:15:07Z">
            <w:rPr>
              <w:rFonts w:ascii="Noto Serif Lao Light" w:cs="Noto Serif Lao Light" w:eastAsia="Noto Serif Lao Light" w:hAnsi="Noto Serif Lao Light"/>
              <w:sz w:val="28"/>
              <w:szCs w:val="28"/>
            </w:rPr>
          </w:rPrChange>
        </w:rPr>
        <w:pPrChange w:author="Bounta Khamtandy" w:id="0" w:date="2023-08-30T04:15:07Z">
          <w:pPr>
            <w:spacing w:after="160" w:line="259" w:lineRule="auto"/>
            <w:ind w:firstLine="720"/>
          </w:pPr>
        </w:pPrChange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ຄຳຫຼັກສອນ</w:t>
      </w:r>
      <w:del w:author="Bounta Khamtandy" w:id="500" w:date="2023-08-29T14:15:1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ຂອງຂອງ</w:delText>
        </w:r>
      </w:del>
      <w:ins w:author="Bounta Khamtandy" w:id="500" w:date="2023-08-29T14:15:1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ທີ່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ໄວຄຼິບ</w:t>
      </w:r>
      <w:ins w:author="Bounta Khamtandy" w:id="501" w:date="2023-08-29T14:17:2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ໄດ້ເອົາໄປອົບຮົມສັ່ງສອນຍັງດໍາເນີນເຜີຍແຜ່</w:t>
        </w:r>
      </w:ins>
      <w:del w:author="Bounta Khamtandy" w:id="502" w:date="2023-08-29T14:19:3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ຂະຫຍາຍຕໍ່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ໄປ</w:t>
      </w:r>
      <w:ins w:author="Bounta Khamtandy" w:id="503" w:date="2023-08-29T14:21:1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ໃນ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ຊ່ວງເວລາໜຶ່ງ </w:t>
      </w:r>
      <w:ins w:author="Bounta Khamtandy" w:id="504" w:date="2023-08-29T14:21:2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ມີພວກ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ລູກສິດຂອງເພິ່ນ</w:t>
      </w:r>
      <w:del w:author="Bounta Khamtandy" w:id="505" w:date="2023-08-29T14:22:2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ເອີ້ນວ່າ ນັກປະກາດ</w:delText>
        </w:r>
      </w:del>
      <w:ins w:author="Bounta Khamtandy" w:id="505" w:date="2023-08-29T14:22:2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ເຊິ່ງເປັນທີ່ຮູ້ຈັກກັນໃນຊື່ 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ໄວຄຼິບ</w:t>
      </w:r>
      <w:ins w:author="Bounta Khamtandy" w:id="506" w:date="2023-08-29T14:22:5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ພິທ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(Wycliffites) ແລະພວກໂລລາດ (Lollards), ຄົນເຫຼົ່ານີ້ບໍ່ພຽງແຕ່</w:t>
      </w:r>
      <w:del w:author="Bounta Khamtandy" w:id="507" w:date="2023-08-29T14:25:5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ປະກາດ</w:delText>
        </w:r>
      </w:del>
      <w:ins w:author="Bounta Khamtandy" w:id="507" w:date="2023-08-29T14:25:5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ເດີນທາງໄປ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ທົ່ວປະເທດອັງກິດ</w:t>
      </w:r>
      <w:ins w:author="Bounta Khamtandy" w:id="508" w:date="2023-08-29T14:26:1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ເທົ່ານັ້ນ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ແຕ່ຍັງກະ</w:t>
      </w:r>
      <w:ins w:author="Bounta Khamtandy" w:id="509" w:date="2023-08-29T14:26:2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ແຈກກະ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</w:t>
      </w:r>
      <w:ins w:author="Bounta Khamtandy" w:id="510" w:date="2023-08-29T14:26:3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າຍໄປຍັງດິນແດນອື່ນ</w:t>
      </w:r>
      <w:del w:author="Bounta Khamtandy" w:id="511" w:date="2023-08-29T14:27:0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ເພື່ອປະກາດ</w:delText>
        </w:r>
      </w:del>
      <w:ins w:author="Bounta Khamtandy" w:id="511" w:date="2023-08-29T14:27:0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ໂດຍນໍາຄວາມຮູ້ເລື່ອງລາວ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ຂ່າວປະເສີດ</w:t>
      </w:r>
      <w:ins w:author="Bounta Khamtandy" w:id="512" w:date="2023-08-29T14:27:3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ໄປດ້ວຍ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ເມື່ອຜູ້ນຳຂອງພວກເຂົາເສຍຊີວິດ</w:t>
      </w:r>
      <w:ins w:author="Bounta Khamtandy" w:id="513" w:date="2023-08-30T03:29:4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ລົງ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ແລ້ວ ນັກເທດເຫຼົ່ານີ້ຈຶ່ງເຮັດວຽກດ້ວຍຄວາມກະຕືຮືລົ້ນຫຼາຍກວ່າເກົ່າ ມີຄົນຈຳນວນຫຼວງຫຼາຍ</w:t>
      </w:r>
      <w:ins w:author="Bounta Khamtandy" w:id="514" w:date="2023-08-30T03:40:2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ຫຼັ່ງໄຫຼ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ໄປຟັງການສັ່ງສອນ ມີຂຸນນາງບາງຄົນ ແລະແມ່ນແຕ່</w:t>
      </w:r>
      <w:del w:author="Bounta Khamtandy" w:id="515" w:date="2023-08-30T04:14:3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ພຣະ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ລາຊ</w:t>
      </w:r>
      <w:ins w:author="Bounta Khamtandy" w:id="516" w:date="2023-08-30T04:14:3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ິ</w:t>
        </w:r>
      </w:ins>
      <w:del w:author="Bounta Khamtandy" w:id="516" w:date="2023-08-30T04:14:3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ະ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ນີກັບໃຈຍ້ອນການປະກາດຂອງພວກເຂົາ. ກິລິຍາທ່າທາງຂອງປະຊາຊົນໃນ</w:t>
      </w:r>
      <w:del w:author="Bounta Khamtandy" w:id="517" w:date="2023-08-30T04:26:0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ຫຼາຍ(ບ່ອນ/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ສະຖານທີ່</w:t>
      </w:r>
      <w:del w:author="Bounta Khamtandy" w:id="518" w:date="2023-08-30T04:26:0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)</w:delText>
        </w:r>
      </w:del>
      <w:ins w:author="Bounta Khamtandy" w:id="518" w:date="2023-08-30T04:26:0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ຫຼາຍແຫ່ງ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ໄດ້</w:t>
      </w:r>
      <w:ins w:author="Bounta Khamtandy" w:id="519" w:date="2023-08-30T04:26:2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ມີການປະຕິຮູບຢ່າງຊັດເຈນໃນເລື່ອງຂະນົບທໍານຽມປະເພນີຂອງປະຊາຊົນ</w:t>
        </w:r>
      </w:ins>
      <w:del w:author="Bounta Khamtandy" w:id="519" w:date="2023-08-30T04:26:2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ຮ</w:delText>
        </w:r>
      </w:del>
      <w:del w:author="Bounta Khamtandy" w:id="520" w:date="2023-08-30T04:29:5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ັບການປັບປ່ຽນໃຫ້ດີຂຶ້ນຢ່າງເຫັນໄດ້ຊັດ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ແລະສັນຍາລັກ</w:t>
      </w:r>
      <w:del w:author="Bounta Khamtandy" w:id="521" w:date="2023-08-30T04:30:3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ຂອງການໄຫວ້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ຮູບເຄົາລົບຂອງຄຣິສຕະຈັກໂຣມ</w:t>
      </w:r>
      <w:del w:author="Bounta Khamtandy" w:id="522" w:date="2023-08-30T04:31:0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ໄດ້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ຖືກ</w:t>
      </w:r>
      <w:ins w:author="Bounta Khamtandy" w:id="523" w:date="2023-08-30T04:34:0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ຖອດ</w:t>
        </w:r>
      </w:ins>
      <w:del w:author="Bounta Khamtandy" w:id="523" w:date="2023-08-30T04:34:0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ເອົາ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ອອກຈາກໂບດຕ່າງໆ. ແຕ່</w:t>
      </w:r>
      <w:ins w:author="Bounta Khamtandy" w:id="524" w:date="2023-08-30T04:35:4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ໃນ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ບໍ່ຊ້າ</w:t>
      </w:r>
      <w:del w:author="Bounta Khamtandy" w:id="525" w:date="2023-08-30T04:35:5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ກໍ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ມີພາຍຸ</w:t>
      </w:r>
      <w:ins w:author="Bounta Khamtandy" w:id="526" w:date="2023-08-30T04:35:5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ອັນໂຫດຮ້າຍແຫ່ງການກົດຂີ່ຂົມເຫັງກໍ່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ພັດຖະຫຼົ່ມໃສ່</w:t>
      </w:r>
      <w:ins w:author="Bounta Khamtandy" w:id="527" w:date="2023-08-30T04:37:2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ຜູ້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ຄົນທີ່ກ້າຮັບເອົາພຣະຄຳພີເປັນແນວທາງຊີວິດ</w:t>
      </w:r>
      <w:ins w:author="Bounta Khamtandy" w:id="528" w:date="2023-08-30T04:38:1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ຂອງພວກເຂົາ</w:t>
        </w:r>
      </w:ins>
      <w:del w:author="Bounta Khamtandy" w:id="528" w:date="2023-08-30T04:38:1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ຢ</w:delText>
        </w:r>
      </w:del>
      <w:del w:author="Bounta Khamtandy" w:id="529" w:date="2023-08-30T04:38:3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່າງບໍ່ຮູ້ປານີ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</w:t>
      </w:r>
      <w:del w:author="Bounta Khamtandy" w:id="530" w:date="2023-08-30T04:41:2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ກະສັດ</w:delText>
        </w:r>
      </w:del>
      <w:ins w:author="Bounta Khamtandy" w:id="530" w:date="2023-08-30T04:41:2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ບັນດາລາຊະວົງຂອງ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ອັງກິດ</w:t>
      </w:r>
      <w:ins w:author="Bounta Khamtandy" w:id="531" w:date="2023-08-30T04:42:4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ມີຄວາມທະເຍີທະຍານທີ່ຈະເສີ່ມສ້າງອໍານາດຂອງຕົນໃຫ້ເຂັ້ມແຂງຂື້ນດ້ວຍການ</w:t>
        </w:r>
      </w:ins>
      <w:del w:author="Bounta Khamtandy" w:id="531" w:date="2023-08-30T04:42:4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ແ</w:delText>
        </w:r>
      </w:del>
      <w:del w:author="Bounta Khamtandy" w:id="532" w:date="2023-08-30T04:46:0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ຕ່ລະອົງທີ່ສືບຕໍ່ກັນມາກໍຢາກຮັບແຮງ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ສະໜັບສະໜຸນຈາກຄຣິສຕະຈັກໂຣມ ຈຶ່ງ</w:t>
      </w:r>
      <w:ins w:author="Bounta Khamtandy" w:id="533" w:date="2023-08-30T04:47:3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ບໍ່ລັງເລທີ່ຈະປິດຊີບ</w:t>
        </w:r>
      </w:ins>
      <w:del w:author="Bounta Khamtandy" w:id="534" w:date="2023-08-30T04:49:3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ສັ່ງໃຫ້ຂ້າພວກ</w:delText>
        </w:r>
      </w:del>
      <w:ins w:author="Bounta Khamtandy" w:id="534" w:date="2023-08-30T04:49:3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ບັນດາ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ນັກປະຕິຮູບ</w:t>
      </w:r>
      <w:ins w:author="Bounta Khamtandy" w:id="535" w:date="2023-08-30T04:49:4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ທັງຫຼາຍ</w:t>
        </w:r>
      </w:ins>
      <w:del w:author="Bounta Khamtandy" w:id="535" w:date="2023-08-30T04:49:4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ໂດຍບໍ່ຄິດເສຍດາຍ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</w:t>
      </w:r>
      <w:del w:author="Bounta Khamtandy" w:id="536" w:date="2023-08-30T04:56:1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ນັບ</w:delText>
        </w:r>
      </w:del>
      <w:ins w:author="Bounta Khamtandy" w:id="536" w:date="2023-08-30T04:56:1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ຖືວ່າ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ເປັນຄັ້ງທຳອິດໃນປະຫວັດສາດ</w:t>
      </w:r>
      <w:ins w:author="Bounta Khamtandy" w:id="537" w:date="2023-08-30T04:56:2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ຂອງ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ປະເທດອັງກິດທີ່ມີການ</w:t>
      </w:r>
      <w:ins w:author="Bounta Khamtandy" w:id="538" w:date="2023-08-30T04:57:3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ອອກດໍາລັດ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ປະຫານຊີວິດພວກສາວົກແຫ່ງຂ່າວປະເສີດດ້ວຍການເຜົາໄຟ</w:t>
      </w:r>
      <w:ins w:author="Bounta Khamtandy" w:id="539" w:date="2023-08-30T04:58:1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ທັງເປັນເທິງເສົາ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ເຊິ່ງ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ການປະຫານດັ່ງກ່າວກໍສືບເນື່ອງກັນໄປຈົນມີຄົນຈຳນວນຫຼວງຫຼາວທີ່ເສຍຊີວິດ. </w:t>
      </w:r>
      <w:del w:author="Bounta Khamtandy" w:id="540" w:date="2023-08-30T05:04:5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ຜູ້ປະກາດຄວາມຈິງ</w:delText>
        </w:r>
      </w:del>
      <w:ins w:author="Bounta Khamtandy" w:id="540" w:date="2023-08-30T05:04:5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ຍ້ອນການ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ຖືກ</w:t>
      </w:r>
      <w:ins w:author="Bounta Khamtandy" w:id="541" w:date="2023-08-30T05:06:2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ເນລະເທດ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ຫ້າມປາມ ແລະຖືກທໍລະມານ</w:t>
      </w:r>
      <w:ins w:author="Bounta Khamtandy" w:id="542" w:date="2023-08-30T05:07:0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ໃຫ້ເຈັບ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ins w:author="Bounta Khamtandy" w:id="543" w:date="2023-08-30T05:07:5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ບັນດາຜູ້ປະກາດຄວາມຈິງ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ຈຶ່ງ</w:t>
      </w:r>
      <w:ins w:author="Bounta Khamtandy" w:id="544" w:date="2023-08-30T05:09:3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ເຮັດ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ໄດ້</w:t>
      </w:r>
      <w:ins w:author="Bounta Khamtandy" w:id="545" w:date="2023-08-30T05:09:5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ພຽງ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ແຕ່</w:t>
      </w:r>
      <w:ins w:author="Bounta Khamtandy" w:id="546" w:date="2023-08-30T05:10:0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ສົ່ງສຽງ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ຮ້ອງ</w:t>
      </w:r>
      <w:ins w:author="Bounta Khamtandy" w:id="547" w:date="2023-08-30T05:08:5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ໄຫ້</w:t>
        </w:r>
      </w:ins>
      <w:del w:author="Bounta Khamtandy" w:id="547" w:date="2023-08-30T05:08:5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ຂ</w:delText>
        </w:r>
      </w:del>
      <w:del w:author="Bounta Khamtandy" w:id="548" w:date="2023-08-30T05:08:4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ໍຕໍ່ </w:delText>
        </w:r>
      </w:del>
      <w:ins w:author="Bounta Khamtandy" w:id="548" w:date="2023-08-30T05:08:4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ຫາອົງ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ພຣະເຈົ້າອົງຊົງ</w:t>
      </w:r>
      <w:ins w:author="Bounta Khamtandy" w:id="549" w:date="2023-08-30T05:14:5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ຣິດອໍານາດໃຫ້ສະດັບຮັບຟັງ</w:t>
        </w:r>
      </w:ins>
      <w:del w:author="Bounta Khamtandy" w:id="549" w:date="2023-08-30T05:14:5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ເປັນຈອມພົນ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ພວກເຂົາຖືກໄລ່ລ່າໃນຖານະສັດຕູຂອງຄຣິສຕະຈັກ ແລະຜູ້ທໍລະຍົດຕໍ່ແຜ່ນດິນ ແຕ່ເຖິງຢ່າງໃດກໍຕາມ ພວກເຂົາຍັງ</w:t>
      </w:r>
      <w:ins w:author="Bounta Khamtandy" w:id="550" w:date="2023-08-30T05:17:5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ສືບຕໍ່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ເທດສະໜາປະກາດໃນ</w:t>
      </w:r>
      <w:ins w:author="Bounta Khamtandy" w:id="551" w:date="2023-08-30T05:19:2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ສະຖານທີ່ລັບລີ້ຕ່າງໆ</w:t>
        </w:r>
      </w:ins>
      <w:del w:author="Bounta Khamtandy" w:id="552" w:date="2023-08-30T05:20:1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ບ່ອນຊອກຫຼີກ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ins w:author="Bounta Khamtandy" w:id="553" w:date="2023-08-30T05:20:2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ເພື່ອຊອກຫາບ່ອນທີ່ພັກອາໄສ(ຕີນໝົ້ນຫົວຊົນ)ເທົ່າທີ່ພວກເຂົາຫາໄດ້ 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ບາງຄັ້ງ</w:t>
      </w:r>
      <w:ins w:author="Bounta Khamtandy" w:id="554" w:date="2023-08-30T05:23:1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ໃນ</w:t>
        </w:r>
      </w:ins>
      <w:del w:author="Bounta Khamtandy" w:id="554" w:date="2023-08-30T05:23:1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ແ</w:delText>
        </w:r>
      </w:del>
      <w:del w:author="Bounta Khamtandy" w:id="555" w:date="2023-08-30T05:23:2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ມ່ນ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ເຮືອນ</w:t>
      </w:r>
      <w:ins w:author="Bounta Khamtandy" w:id="556" w:date="2023-08-30T05:23:3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ຊານບ້ານຊອງນ້ອຍໆຂອງ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ຄົນຍາກຈົນ </w:t>
      </w:r>
      <w:del w:author="Bounta Khamtandy" w:id="557" w:date="2023-08-30T05:25:0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ບ້າງ</w:delText>
        </w:r>
      </w:del>
      <w:ins w:author="Bounta Khamtandy" w:id="557" w:date="2023-08-30T05:25:0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ແລະຫຼາຍ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ຄັ້ງ</w:t>
      </w:r>
      <w:del w:author="Bounta Khamtandy" w:id="558" w:date="2023-08-30T05:25:1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ແມ່ນ</w:delText>
        </w:r>
      </w:del>
      <w:ins w:author="Bounta Khamtandy" w:id="558" w:date="2023-08-30T05:25:1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ກໍ່ຢູ່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ໃນຖ້ຳຫິນ ແລະໂພງດິນ</w:t>
      </w:r>
      <w:ins w:author="Bounta Khamtandy" w:id="559" w:date="2023-08-30T05:26:2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ຕ່າງໆ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{GC 94.3}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sz w:val="28"/>
          <w:szCs w:val="28"/>
        </w:rPr>
        <w:pPrChange w:author="Bounta Khamtandy" w:id="0" w:date="2023-08-30T05:26:54Z">
          <w:pPr>
            <w:spacing w:after="160" w:line="259" w:lineRule="auto"/>
            <w:ind w:firstLine="720"/>
          </w:pPr>
        </w:pPrChange>
      </w:pPr>
      <w:ins w:author="Bounta Khamtandy" w:id="561" w:date="2023-08-30T07:23:32Z">
        <w:r w:rsidDel="00000000" w:rsidR="00000000" w:rsidRPr="00000000">
          <w:rPr>
            <w:color w:val="ffffff"/>
            <w:sz w:val="18"/>
            <w:szCs w:val="18"/>
            <w:shd w:fill="434c43" w:val="clear"/>
            <w:rtl w:val="0"/>
            <w:rPrChange w:author="Bounta Khamtandy" w:id="560" w:date="2023-08-30T04:15:07Z">
              <w:rPr>
                <w:rFonts w:ascii="Noto Serif Lao Light" w:cs="Noto Serif Lao Light" w:eastAsia="Noto Serif Lao Light" w:hAnsi="Noto Serif Lao Light"/>
                <w:sz w:val="28"/>
                <w:szCs w:val="28"/>
              </w:rPr>
            </w:rPrChange>
          </w:rPr>
          <w:t xml:space="preserve">ເຖິງແມ່ນວ່າຈະມີການກົດຂີ່ຂົມເຫັງລຸກລາມ ແຕ່ກໍ່ມີການປະທ້ວງທີ່ມີຄວາມສະຫງົບ, ມີຄວາມສັດທາ, ມີຄວາມຈິໃຈ ແລະມີຄວາມອົດທົນຕໍ່ຕ້ານຄວາມເຊື່ອມສັດທາທາງສາສະໜາທີ່ແຜ່ໄປທົ່ວກໍຍັງດໍາເນີນຕໍ່ເປັນເວລາຫຼາຍສັຕະວັດໃຫ້ຜູ້ຄົນກ່າວເຖິງ(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ຄວາມເຊື່ອຂອງຄົນສ່ວນໃຫຍ່ເສື່ອມເສຍເປັນເວລາຫຼາຍສັດຕະວັດ ແຕ່ເຖິງຢ່າງນັ້ນກໍຍັງມີຄົນຫ້າວຫານອົດທັນຄັດຄ້ານຢ່າງຕໍ່ເນື່ອງດ້ວຍຄວາມສຸຂຸມນຸ້ມນວນເຖິ່ງແມ່ນວ່າພວກເຂົາຖືກກົດຂີ່ຂົ່ມເຫັງຢ່າງດຸເດືອດກໍຕາມ</w:t>
      </w:r>
      <w:ins w:author="Bounta Khamtandy" w:id="562" w:date="2023-08-30T07:33:4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)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160" w:line="259" w:lineRule="auto"/>
        <w:ind w:firstLine="720"/>
        <w:rPr>
          <w:del w:author="Bounta Khamtandy" w:id="564" w:date="2023-08-30T07:16:27Z"/>
          <w:rFonts w:ascii="Noto Serif Lao Light" w:cs="Noto Serif Lao Light" w:eastAsia="Noto Serif Lao Light" w:hAnsi="Noto Serif Lao Light"/>
          <w:sz w:val="28"/>
          <w:szCs w:val="28"/>
        </w:rPr>
      </w:pPr>
      <w:del w:author="Bounta Khamtandy" w:id="564" w:date="2023-08-30T07:16:2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Notwithstanding the rage of persecution, a calm, devout, earnest, patient protest against the prevailing corruption of religious faith continued for centuries to be uttered. </w:delText>
        </w:r>
      </w:del>
    </w:p>
    <w:p w:rsidR="00000000" w:rsidDel="00000000" w:rsidP="00000000" w:rsidRDefault="00000000" w:rsidRPr="00000000" w14:paraId="00000057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  <w:pPrChange w:author="Bounta Khamtandy" w:id="0" w:date="2023-08-30T07:16:32Z">
          <w:pPr>
            <w:spacing w:after="160" w:line="259" w:lineRule="auto"/>
            <w:ind w:firstLine="720"/>
          </w:pPr>
        </w:pPrChange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ຄຣິສຕຽນໃນຍຸກນັ້ນຮູ້ຄວາມຈິງພຽງສ່ວນໜຶ່ງເທົ່ານັ້ນ ແຕ່ພວກເຂົາ</w:t>
      </w:r>
      <w:ins w:author="Bounta Khamtandy" w:id="565" w:date="2023-08-30T07:35:4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ກໍ່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ໄດ້ຮຽນຮູ້ທີ່ຈະຮັກ ແລະປະຕິບັດຕາມພຣະຄຳຂອງພຣະເຈົ້າ ຈຶ່ງຍອມທົນທຸກເພື່ອພຣະຄຳນັ້ນ</w:t>
      </w:r>
      <w:ins w:author="Bounta Khamtandy" w:id="566" w:date="2023-08-30T07:36:1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ຢ່າງມີຄວາມມານະ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ມີຫຼາຍ</w:t>
      </w:r>
      <w:ins w:author="Bounta Khamtandy" w:id="567" w:date="2023-08-30T07:41:2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ຄຣິສະຕຽນ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ຄົນສະຫຼະຊັບສິນຝ່າຍໂລກເພື່ອສະໜັບສະໜຸນງານຂອງພຣະຄຣິສ ເໝືອນຜູ້ຕິດຕາມພຣະເຢຊູໃນສະໄໝອັກຄະສາວົກ. </w:t>
      </w:r>
      <w:ins w:author="Bounta Khamtandy" w:id="568" w:date="2023-08-30T07:46:5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ຜູ້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ຄົນທີ່</w:t>
      </w:r>
      <w:ins w:author="Bounta Khamtandy" w:id="569" w:date="2023-08-30T07:47:0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ມີ</w:t>
        </w:r>
      </w:ins>
      <w:del w:author="Bounta Khamtandy" w:id="569" w:date="2023-08-30T07:47:0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ພ</w:delText>
        </w:r>
      </w:del>
      <w:del w:author="Bounta Khamtandy" w:id="570" w:date="2023-08-30T07:47:2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ໍຈະສາມາດຢູ່ໃນ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ເຮືອນ</w:t>
      </w:r>
      <w:ins w:author="Bounta Khamtandy" w:id="571" w:date="2023-08-30T07:47:1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ຊານຢູ່</w:t>
        </w:r>
      </w:ins>
      <w:del w:author="Bounta Khamtandy" w:id="571" w:date="2023-08-30T07:47:1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ຂ</w:delText>
        </w:r>
      </w:del>
      <w:del w:author="Bounta Khamtandy" w:id="572" w:date="2023-08-30T07:47:3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ອງຕົນເອງໄດ້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ກໍ</w:t>
      </w:r>
      <w:ins w:author="Bounta Khamtandy" w:id="573" w:date="2023-08-30T07:48:5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ໃຫ້ທີ່ພັກພິງ</w:t>
        </w:r>
      </w:ins>
      <w:del w:author="Bounta Khamtandy" w:id="573" w:date="2023-08-30T07:48:5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ຮ</w:delText>
        </w:r>
      </w:del>
      <w:del w:author="Bounta Khamtandy" w:id="574" w:date="2023-08-30T07:49:1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ັບເອົາ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ພີ່ນ້ອງ</w:t>
      </w:r>
      <w:ins w:author="Bounta Khamtandy" w:id="575" w:date="2023-08-30T07:49:1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ທາງຄວາມເຊື່ອ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ທີ່ຖືກເນລະເທດດ້ວຍຄວາມຍິນດີ ແລະເມື່ອພວກເຂົາ</w:t>
      </w:r>
      <w:del w:author="Bounta Khamtandy" w:id="576" w:date="2023-08-30T07:50:3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ເອັງ</w:delText>
        </w:r>
      </w:del>
      <w:ins w:author="Bounta Khamtandy" w:id="576" w:date="2023-08-30T07:50:3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ເອງ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ຖືກຂັບໄລ່ໄສສົ່ງ</w:t>
      </w:r>
      <w:ins w:author="Bounta Khamtandy" w:id="577" w:date="2023-08-30T07:50:4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ເຊັ່ນກັນ ພວກເຂົາ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ກໍຍອມຮັບ</w:t>
      </w:r>
      <w:ins w:author="Bounta Khamtandy" w:id="578" w:date="2023-08-30T07:55:1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ຊາຕາໃນ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ຖານະ</w:t>
      </w:r>
      <w:ins w:author="Bounta Khamtandy" w:id="579" w:date="2023-08-30T07:55:2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ເປັນ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ຄົນນອກສັງຄົມດ້ວຍຄວາມພໍໃຈ. </w:t>
      </w:r>
      <w:ins w:author="Bounta Khamtandy" w:id="580" w:date="2023-08-30T07:57:3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ມັນເປັນຄວາມ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ຈິງ</w:t>
      </w:r>
      <w:del w:author="Bounta Khamtandy" w:id="581" w:date="2023-08-30T07:58:0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ຢູ່,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del w:author="Bounta Khamtandy" w:id="582" w:date="2023-08-30T08:02:3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ມີ</w:delText>
        </w:r>
      </w:del>
      <w:ins w:author="Bounta Khamtandy" w:id="582" w:date="2023-08-30T08:02:3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ທີ່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ຫຼາຍພັນຄົນຢ້ານ</w:t>
      </w:r>
      <w:ins w:author="Bounta Khamtandy" w:id="583" w:date="2023-08-30T08:04:0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ກົ່ວຕໍ່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</w:t>
      </w:r>
      <w:ins w:author="Bounta Khamtandy" w:id="584" w:date="2023-08-30T08:04:5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ໂກດແຄ້ນຂອງພວກ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ກົດຂີ່ຂົ່ມເຫັງທີ່ຮຸນແຮງ</w:t>
      </w:r>
      <w:ins w:author="Bounta Khamtandy" w:id="585" w:date="2023-08-30T08:05:3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,</w:t>
        </w:r>
      </w:ins>
      <w:del w:author="Bounta Khamtandy" w:id="585" w:date="2023-08-30T08:05:3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 </w:delText>
        </w:r>
      </w:del>
      <w:del w:author="Bounta Khamtandy" w:id="586" w:date="2023-08-30T08:05:5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ຈຶ່ງສະຫຼະຖິ້ມຄວາມເຊື່ອເພື່ອຮັບ</w:delText>
        </w:r>
      </w:del>
      <w:ins w:author="Bounta Khamtandy" w:id="586" w:date="2023-08-30T08:05:5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ຊື້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ອິດສະຫຼະພາບ</w:t>
      </w:r>
      <w:ins w:author="Bounta Khamtandy" w:id="587" w:date="2023-08-30T08:06:0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ຂອງພວກເຂົາຄືນມາດ້ວຍການປະຄວາມເຊື່ອ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</w:t>
      </w:r>
      <w:ins w:author="Bounta Khamtandy" w:id="588" w:date="2023-08-30T08:07:1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ແລະ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ເມື່ອຄົນເຫຼົ່ານີ້ຖືກປ່ອຍອອກຈາກຄຸກ ກໍຕ້ອງໃສ່ເສື້ອ</w:t>
      </w:r>
      <w:ins w:author="Bounta Khamtandy" w:id="589" w:date="2023-08-30T08:10:2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ຄຸ້ມຂອງຄົນທີ່ຮູ້ສໍານຶກຜິດ</w:t>
        </w:r>
      </w:ins>
      <w:del w:author="Bounta Khamtandy" w:id="589" w:date="2023-08-30T08:10:2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ຜ້າ</w:delText>
        </w:r>
      </w:del>
      <w:del w:author="Bounta Khamtandy" w:id="590" w:date="2023-08-30T08:11:2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ທີ່ສະແດງວ່າຕົນຍອມຈຳນົນ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del w:author="Bounta Khamtandy" w:id="591" w:date="2023-08-30T08:13:2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ແລະຕ້ອງ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ເປົ່າປະກາດວ່າຕົນ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ຖອນຄວາມເຊື່ອ</w:t>
      </w:r>
      <w:ins w:author="Bounta Khamtandy" w:id="592" w:date="2023-08-30T08:13:4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ຕໍ່ສາທາລະນະຊົນ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ແຕ່ໃນຂະນະດຽວກັນກໍຍັງມີຄົນຈຳນວນຫຼວງຫຼາຍ</w:t>
      </w:r>
      <w:ins w:author="Bounta Khamtandy" w:id="593" w:date="2023-08-30T08:36:0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 ແລະທ່າມກາງຄົນເຫຼົ່ານີ້ກໍ່ເກີດມີພວກຄົນຊົ້ນຊັ້ນສູງເຊັ່ນດຽວກັນກັບຄົນທໍາມະດາສາມັນ ແລະຕໍ່າຕ້ອຍ ຜູ້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ທີ່ເປັນພະຍານຝ່າຍຄວາມຈິງໂດຍ</w:t>
      </w:r>
      <w:ins w:author="Bounta Khamtandy" w:id="594" w:date="2023-08-30T08:44:3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ປາສະຈາກຄວາມ</w:t>
        </w:r>
      </w:ins>
      <w:del w:author="Bounta Khamtandy" w:id="594" w:date="2023-08-30T08:44:3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ບ</w:delText>
        </w:r>
      </w:del>
      <w:del w:author="Bounta Khamtandy" w:id="595" w:date="2023-08-30T08:44:4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ໍ່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ຢ້ານກົວ</w:t>
      </w:r>
      <w:del w:author="Bounta Khamtandy" w:id="596" w:date="2023-08-30T08:45:2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ສິ່ງໃດ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ແມ່ນວ່າຈະຕ້ອງຖືກຂັງ</w:t>
      </w:r>
      <w:del w:author="Bounta Khamtandy" w:id="597" w:date="2023-08-30T08:46:1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ໃນ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ຄຸກໃຕ້ດິນ</w:t>
      </w:r>
      <w:ins w:author="Bounta Khamtandy" w:id="598" w:date="2023-08-30T08:46:1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ໃນຫໍຄອຍໂລລາດ.</w:t>
        </w:r>
      </w:ins>
      <w:del w:author="Bounta Khamtandy" w:id="598" w:date="2023-08-30T08:46:1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,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ins w:author="Bounta Khamtandy" w:id="599" w:date="2023-08-30T08:49:5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ແລະທ່າມກາງການ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ຖືກທໍລະມານ, ຖືກເຜົ່າໄຟ,</w:t>
      </w:r>
      <w:del w:author="Bounta Khamtandy" w:id="600" w:date="2023-08-30T09:00:1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 ຫຼືຖືກຂັງຕາມຫໍຄອຍກໍຕາມ. ມີນັກປະກາດຂອງໄວຄຼິບຫຼາຍຄົນຖືກຂັງໃນຫໍຄອຍດັ່ງກ່າວຈົນຫໍຄອຍເຫຼົ່ານັ້ນຖືກເອີ້ນວ່າ “ຫໍຄອຍຂັງພວກໂລລາດ” (Lollard towers). ທ່າມກາງຄົນເຫຼົ່ານີ້ມີທັງຄົນລະດັບຂຸນນາງ ຈົນຮອດຊາວບບ້ານທຳມະດາ. 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ພວກເຂົາ</w:t>
      </w:r>
      <w:ins w:author="Bounta Khamtandy" w:id="601" w:date="2023-08-30T09:00:2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ມີຄວາມ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ຊົມຊື່ນຍິນດີທີ່ໄດ້ຮັບກຽດໃນການ “ຮ່ວມທຸກກັບພຣະອົງ” (ຟີລິບປອຍ 3:10). {GC 95.1}</w:t>
      </w:r>
    </w:p>
    <w:p w:rsidR="00000000" w:rsidDel="00000000" w:rsidP="00000000" w:rsidRDefault="00000000" w:rsidRPr="00000000" w14:paraId="00000058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color w:val="ff0000"/>
          <w:sz w:val="20"/>
          <w:szCs w:val="20"/>
          <w:rPrChange w:author="Bounta Khamtandy" w:id="603" w:date="2023-08-30T08:33:55Z">
            <w:rPr>
              <w:rFonts w:ascii="Noto Serif Lao Light" w:cs="Noto Serif Lao Light" w:eastAsia="Noto Serif Lao Light" w:hAnsi="Noto Serif Lao Light"/>
              <w:sz w:val="28"/>
              <w:szCs w:val="28"/>
            </w:rPr>
          </w:rPrChange>
        </w:rPr>
        <w:pPrChange w:author="Bounta Khamtandy" w:id="0" w:date="2023-08-30T08:33:55Z">
          <w:pPr>
            <w:spacing w:after="160" w:line="259" w:lineRule="auto"/>
            <w:ind w:firstLine="72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##ໄຫຼສູ່ມະຫາສະໝຸດ</w:t>
      </w:r>
    </w:p>
    <w:p w:rsidR="00000000" w:rsidDel="00000000" w:rsidP="00000000" w:rsidRDefault="00000000" w:rsidRPr="00000000" w14:paraId="0000005A">
      <w:pPr>
        <w:spacing w:after="160" w:line="259" w:lineRule="auto"/>
        <w:ind w:firstLine="720"/>
        <w:rPr>
          <w:ins w:author="Bounta Khamtandy" w:id="618" w:date="2023-08-30T09:05:49Z"/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ພວກຝ່າຍສັນຕະປາປາບໍ່ສາມາດຈັດການກັບໄວຄຼິບຕາມຄວາມຕ້ອງການໃນຂະນະທີ່ເພິ່ນຍັງມີຊີວິດ</w:t>
      </w:r>
      <w:ins w:author="Bounta Khamtandy" w:id="604" w:date="2023-08-30T09:07:5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ຢູ່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ພວກເຂົາຍັງຄັບແຄ້ນໃຈບໍ່ຫາຍຕາບໃດທີ່</w:t>
      </w:r>
      <w:del w:author="Bounta Khamtandy" w:id="605" w:date="2023-08-30T09:10:2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ກະດູກ</w:delText>
        </w:r>
      </w:del>
      <w:ins w:author="Bounta Khamtandy" w:id="605" w:date="2023-08-30T09:10:2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ຮ່າງກາຍ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ຂອງເພິ່ນຍັງນອນສະຫງົບຢູ່ໃນ</w:t>
      </w:r>
      <w:del w:author="Bounta Khamtandy" w:id="606" w:date="2023-08-30T09:10:4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(ຫຼຸມ/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ຂຸມ</w:t>
      </w:r>
      <w:del w:author="Bounta Khamtandy" w:id="607" w:date="2023-08-30T09:10:5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)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ຝັງສົບ. ຕໍ່ມາສີສິບ</w:t>
      </w:r>
      <w:ins w:author="Bounta Khamtandy" w:id="608" w:date="2023-08-31T03:32:1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ກວ່າ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ປີ</w:t>
      </w:r>
      <w:ins w:author="Bounta Khamtandy" w:id="609" w:date="2023-08-31T03:32:2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ຫຼັງຈາກການເສຍຊີວິດ 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ກອງປະຊຸມສະພາຄຣິສຕະຈັກຄັ້ງໃຫຍ່ໃນເມືອງ</w:t>
      </w:r>
      <w:del w:author="Bounta Khamtandy" w:id="610" w:date="2023-08-31T03:32:4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(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ຄອນສະຕັນ </w:t>
      </w:r>
      <w:ins w:author="Bounta Khamtandy" w:id="611" w:date="2023-08-31T03:33:0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(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Constance)</w:t>
      </w:r>
      <w:ins w:author="Bounta Khamtandy" w:id="612" w:date="2023-08-31T03:33:0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ອອກດໍາລັດ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ມີມະຕິໃຫ້ຂຸດກະດູກຂອງເພິ່ນຂຶ້ນມາ ແລະ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ເຜົາປະຈານ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ໃນທີ່ສາທາລະນະ ແລ້ວ</w:t>
      </w:r>
      <w:ins w:author="Bounta Khamtandy" w:id="613" w:date="2023-08-31T03:35:2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ເອົາ</w:t>
        </w:r>
      </w:ins>
      <w:del w:author="Bounta Khamtandy" w:id="614" w:date="2023-08-31T03:43:1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ຂີ້ເຖົ້າ</w:delText>
        </w:r>
      </w:del>
      <w:ins w:author="Bounta Khamtandy" w:id="614" w:date="2023-08-31T03:43:1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ຝົງ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ກະດູກ</w:t>
      </w:r>
      <w:del w:author="Bounta Khamtandy" w:id="615" w:date="2023-08-31T03:35:0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ກໍຖືກ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ໂຢນຖິ້ມລົງຫ້ວຍນ້ຳທີ່ຢູ່</w:t>
      </w:r>
      <w:del w:author="Bounta Khamtandy" w:id="616" w:date="2023-08-31T03:36:4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(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ໃກ້</w:t>
      </w:r>
      <w:del w:author="Bounta Khamtandy" w:id="617" w:date="2023-08-31T03:36:4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ໆ)</w:delText>
        </w:r>
      </w:del>
      <w:ins w:author="Bounta Khamtandy" w:id="617" w:date="2023-08-31T03:36:4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ຄຽງ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</w:t>
      </w:r>
      <w:ins w:author="Bounta Khamtandy" w:id="618" w:date="2023-08-30T09:05:4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B">
      <w:pPr>
        <w:spacing w:after="160" w:line="259" w:lineRule="auto"/>
        <w:ind w:left="0" w:firstLine="0"/>
        <w:rPr>
          <w:color w:val="ffffff"/>
          <w:sz w:val="18"/>
          <w:szCs w:val="18"/>
          <w:shd w:fill="434c43" w:val="clear"/>
          <w:rPrChange w:author="Bounta Khamtandy" w:id="642" w:date="2023-08-31T03:37:22Z">
            <w:rPr>
              <w:rFonts w:ascii="Noto Serif Lao Light" w:cs="Noto Serif Lao Light" w:eastAsia="Noto Serif Lao Light" w:hAnsi="Noto Serif Lao Light"/>
              <w:sz w:val="28"/>
              <w:szCs w:val="28"/>
            </w:rPr>
          </w:rPrChange>
        </w:rPr>
        <w:pPrChange w:author="Bounta Khamtandy" w:id="0" w:date="2023-08-31T03:37:22Z">
          <w:pPr>
            <w:spacing w:after="160" w:line="259" w:lineRule="auto"/>
            <w:ind w:firstLine="720"/>
          </w:pPr>
        </w:pPrChange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ມີນັກຂຽນສະໄໝກ່ອນຂຽນ</w:t>
      </w:r>
      <w:ins w:author="Bounta Khamtandy" w:id="619" w:date="2023-08-31T03:40:4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ຄົນໜື່ງກ່າວ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ວ່າ “</w:t>
      </w:r>
      <w:del w:author="Bounta Khamtandy" w:id="620" w:date="2023-08-31T03:40:1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ນ້ຳ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ຫ້ວຍ</w:t>
      </w:r>
      <w:ins w:author="Bounta Khamtandy" w:id="621" w:date="2023-08-31T03:40:2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ນໍ້າສາຍນີ້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ໄດ້ພັດພາ</w:t>
      </w:r>
      <w:del w:author="Bounta Khamtandy" w:id="622" w:date="2023-08-31T03:43:2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(ຂີ້ເຖົ້າ</w:delText>
        </w:r>
      </w:del>
      <w:ins w:author="Bounta Khamtandy" w:id="622" w:date="2023-08-31T03:43:2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ຝົງ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ກະດູກ</w:t>
      </w:r>
      <w:del w:author="Bounta Khamtandy" w:id="623" w:date="2023-08-31T03:43:3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)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ຂອງໄວຄຼິບ</w:t>
      </w:r>
      <w:del w:author="Bounta Khamtandy" w:id="624" w:date="2023-08-31T03:46:3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 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ໄປຍັງແມ່ນ້ຳ</w:t>
      </w:r>
      <w:ins w:author="Bounta Khamtandy" w:id="625" w:date="2023-08-31T03:46:4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ເອວອນ</w:t>
        </w:r>
      </w:ins>
      <w:del w:author="Bounta Khamtandy" w:id="625" w:date="2023-08-31T03:46:43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ນ້ອຍ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ຈາກແມ່</w:t>
      </w:r>
      <w:del w:author="Bounta Khamtandy" w:id="626" w:date="2023-08-31T03:47:2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ນ້ຳນ້ອຍກໍ</w:delText>
        </w:r>
      </w:del>
      <w:ins w:author="Bounta Khamtandy" w:id="626" w:date="2023-08-31T03:47:27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ເອວອນ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ໄຫຼ</w:t>
      </w:r>
      <w:del w:author="Bounta Khamtandy" w:id="627" w:date="2023-08-31T03:47:4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ຕາມກະແສນ້ຳ</w:delText>
        </w:r>
      </w:del>
      <w:ins w:author="Bounta Khamtandy" w:id="627" w:date="2023-08-31T03:47:4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ລົງ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ໄປ</w:t>
      </w:r>
      <w:ins w:author="Bounta Khamtandy" w:id="628" w:date="2023-08-31T03:47:5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ສູ່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ຍັງແມ່ນ້ຳ</w:t>
      </w:r>
      <w:ins w:author="Bounta Khamtandy" w:id="629" w:date="2023-08-31T03:49:0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ເຊເວີນ</w:t>
        </w:r>
      </w:ins>
      <w:del w:author="Bounta Khamtandy" w:id="629" w:date="2023-08-31T03:49:0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ໃຫຍ່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ຈາກແມ່ນ້ຳ</w:t>
      </w:r>
      <w:ins w:author="Bounta Khamtandy" w:id="630" w:date="2023-08-31T03:49:2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ເຊເວີນ</w:t>
        </w:r>
      </w:ins>
      <w:del w:author="Bounta Khamtandy" w:id="630" w:date="2023-08-31T03:49:2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ໃຫຍ່ກໍຖືກພັດພາ</w:delText>
        </w:r>
      </w:del>
      <w:ins w:author="Bounta Khamtandy" w:id="630" w:date="2023-08-31T03:49:2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ໄຫຼໄປ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ລົງຊ່ອງແຄບທະເລນ້ອຍ, ແລະຈາກທະ</w:t>
      </w:r>
      <w:del w:author="Bounta Khamtandy" w:id="631" w:date="2023-08-31T03:50:5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ນອຍ</w:delText>
        </w:r>
      </w:del>
      <w:ins w:author="Bounta Khamtandy" w:id="631" w:date="2023-08-31T03:50:5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ເລ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ນ້ອຍກໍຖືກກະແສນ້ຳ</w:t>
      </w:r>
      <w:ins w:author="Bounta Khamtandy" w:id="632" w:date="2023-08-31T03:51:3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ພັດ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ພາອອກມະຫາສະມຸດ</w:t>
      </w:r>
      <w:ins w:author="Bounta Khamtandy" w:id="633" w:date="2023-08-31T03:51:3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ຫຼັກ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ສະນັ້ນ</w:t>
      </w:r>
      <w:del w:author="Bounta Khamtandy" w:id="634" w:date="2023-08-31T03:52:2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ຂີ້ເຖົ້າ</w:delText>
        </w:r>
      </w:del>
      <w:ins w:author="Bounta Khamtandy" w:id="634" w:date="2023-08-31T03:52:2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ຝົງ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ກະດູກຂອງໄວຄຼິບຈຶ່ງ</w:t>
      </w:r>
      <w:ins w:author="Bounta Khamtandy" w:id="635" w:date="2023-08-31T03:52:5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ເປັນ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ສັນຍະລັກຂອງຄຳສອນຂອງເພິ່ນ</w:t>
      </w:r>
      <w:del w:author="Bounta Khamtandy" w:id="636" w:date="2023-08-31T03:53:3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ທີ່</w:delText>
        </w:r>
      </w:del>
      <w:ins w:author="Bounta Khamtandy" w:id="636" w:date="2023-08-31T03:53:3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ເຊິ່ງ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ໃນປັດຈຸບັນ</w:t>
      </w:r>
      <w:del w:author="Bounta Khamtandy" w:id="637" w:date="2023-08-31T03:53:5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(ນີ້)</w:delText>
        </w:r>
      </w:del>
      <w:ins w:author="Bounta Khamtandy" w:id="637" w:date="2023-08-31T03:53:5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ກໍ່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ໄດ້</w:t>
      </w:r>
      <w:del w:author="Bounta Khamtandy" w:id="638" w:date="2023-08-31T03:55:1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ຖືກກະຈັກກະຈາຍ</w:delText>
        </w:r>
      </w:del>
      <w:ins w:author="Bounta Khamtandy" w:id="638" w:date="2023-08-31T03:55:1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ແຜ່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ໄປທົ່ວໂລກ.” (ປະຫວັດຄຣິສຕະຈັກບົນເກາະອັງກິດ ເຫຼັ້ມ 4, ໝວດ 2, ວັກ. 54, ຂຽນໂດຍ ທີ. ຟູນເລີ—T. Fuller.) ສັດຕູຂອງໄວຄຼິບບໍ່ຄ</w:t>
      </w:r>
      <w:ins w:author="Bounta Khamtandy" w:id="639" w:date="2023-08-31T03:57:4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ອຍຕະນັກ</w:t>
        </w:r>
      </w:ins>
      <w:del w:author="Bounta Khamtandy" w:id="639" w:date="2023-08-31T03:57:4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າດຄິດເລຍ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ວ່າ ການກະທຳທີ່</w:t>
      </w:r>
      <w:ins w:author="Bounta Khamtandy" w:id="640" w:date="2023-08-31T03:58:59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ມີ</w:t>
        </w:r>
      </w:ins>
      <w:del w:author="Bounta Khamtandy" w:id="641" w:date="2023-08-31T03:59:0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ໂຫດ</w:delText>
        </w:r>
      </w:del>
      <w:ins w:author="Bounta Khamtandy" w:id="641" w:date="2023-08-31T03:59:0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ຈຸດປະສົງ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ຮ້າຍຂອງພວກເຂົາຈະມີຄວາມໝາຍອັນເລິກເຊິ່ງເຖິງຂະໜາດນັ້ນ. {GC 95.2}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ind w:left="0" w:firstLine="720"/>
        <w:rPr>
          <w:ins w:author="Bounta Khamtandy" w:id="658" w:date="2023-08-31T04:02:43Z"/>
          <w:rFonts w:ascii="Noto Serif Lao Light" w:cs="Noto Serif Lao Light" w:eastAsia="Noto Serif Lao Light" w:hAnsi="Noto Serif Lao Light"/>
          <w:sz w:val="28"/>
          <w:szCs w:val="28"/>
        </w:rPr>
      </w:pPr>
      <w:del w:author="Bounta Khamtandy" w:id="643" w:date="2023-08-31T04:15:3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ຈອນ ຮັສ ແຫ່ງໂປຮີເມຍ (Bohemia) ໄດ້ຮຽນຮູ້ຄວາມຜິດໃນຄຳສອນຂອງຄຣິສຕະຈັກໂຣມຫຼາຍຢ່າງ</w:delText>
        </w:r>
      </w:del>
      <w:ins w:author="Bounta Khamtandy" w:id="643" w:date="2023-08-31T04:15:3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ໂດຍ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ຜ່ານງານຂຽນ</w:t>
      </w:r>
      <w:ins w:author="Bounta Khamtandy" w:id="644" w:date="2023-08-31T04:16:4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ຕ່າງໆ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ຂອງໄວຄຼິບ</w:t>
      </w:r>
      <w:ins w:author="Bounta Khamtandy" w:id="645" w:date="2023-08-31T04:16:5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ທີ່ ຈອນ ຮັສ ແຫ່ງໂບຮີເມຍໄດ້ຮັບອິດທິພົນ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</w:t>
      </w:r>
      <w:del w:author="Bounta Khamtandy" w:id="646" w:date="2023-08-31T04:18:0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ຈຶ່ງ</w:delText>
        </w:r>
      </w:del>
      <w:ins w:author="Bounta Khamtandy" w:id="646" w:date="2023-08-31T04:18:0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ໃຫ້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ປະຕິເສດ</w:t>
      </w:r>
      <w:ins w:author="Bounta Khamtandy" w:id="647" w:date="2023-08-31T04:19:11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ຫຼັກ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ຄຳສອນ</w:t>
      </w:r>
      <w:ins w:author="Bounta Khamtandy" w:id="648" w:date="2023-08-31T04:19:1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ຜິດໆຫຼາຍປະການຂອງຄຣິສຕະຈັກໂຣມ</w:t>
        </w:r>
      </w:ins>
      <w:del w:author="Bounta Khamtandy" w:id="648" w:date="2023-08-31T04:19:1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ເ</w:delText>
        </w:r>
      </w:del>
      <w:del w:author="Bounta Khamtandy" w:id="649" w:date="2023-08-31T04:20:1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ຫຼົ່ານັ້ນ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ແລະເລີ່ມ</w:t>
      </w:r>
      <w:ins w:author="Bounta Khamtandy" w:id="650" w:date="2023-08-31T04:20:4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ເດນເຂົ້າສູ່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ວຽກງານການປະຕິຮູບ. ສະນັ້ນ, ເມັດແຫ່ງຄວາມຈິງຈຶ່ງໄດ້ຖືກຫວ່ານໄປໃນສອງປະເທດທີ່ຫ່າງໄກຈາກກັນ. </w:t>
      </w:r>
      <w:del w:author="Bounta Khamtandy" w:id="651" w:date="2023-08-31T04:27:1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ແລ້ວ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ຈາກປະເທດ</w:t>
      </w:r>
      <w:del w:author="Bounta Khamtandy" w:id="652" w:date="2023-08-31T04:29:1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(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ໂບເຮຍມີ</w:t>
      </w:r>
      <w:del w:author="Bounta Khamtandy" w:id="653" w:date="2023-08-31T04:29:1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ຢາ/ໂປຮີເມຍ)&lt;</w:delText>
        </w:r>
      </w:del>
      <w:del w:author="Bounta Khamtandy" w:id="654" w:date="2023-08-31T04:29:3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Bohemia&gt;ການປະກາດກໍໄດ້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ຂະຫຍາຍອອກໄປສູ່ດິນແດນອື່ນໆ </w:t>
      </w:r>
      <w:del w:author="Bounta Khamtandy" w:id="655" w:date="2023-08-31T04:31:4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ໃຫ້</w:delText>
        </w:r>
      </w:del>
      <w:ins w:author="Bounta Khamtandy" w:id="655" w:date="2023-08-31T04:31:44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ຈິດໃຈຂອງ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ຄົນທັງຫຼາຍ</w:t>
      </w:r>
      <w:ins w:author="Bounta Khamtandy" w:id="656" w:date="2023-08-31T04:32:30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ໄດ້ຮັບການນໍາໃຫ້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ສົນໃຈພຣະຄຳຂອງພຣະເຈົ້າທີ່ຖືກລືມໄຫຼເປັນເວລາດົນ. ພຣະຫັດຂອງພຣະເຈົ້າກຳ</w:t>
      </w:r>
      <w:del w:author="Bounta Khamtandy" w:id="657" w:date="2023-08-31T04:33:1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ບັ</w:delText>
        </w:r>
      </w:del>
      <w:ins w:author="Bounta Khamtandy" w:id="657" w:date="2023-08-31T04:33:15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ລັ</w:t>
        </w:r>
      </w:ins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ງຕຽມຫົນທາງສູ່ການປະຕິຮູບສາສະໜາຄັ້ງໃຫຍ່. {GC 96.1} </w:t>
      </w:r>
      <w:ins w:author="Bounta Khamtandy" w:id="658" w:date="2023-08-31T04:02:4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D">
      <w:pPr>
        <w:spacing w:after="160" w:line="259" w:lineRule="auto"/>
        <w:ind w:left="0" w:firstLine="720"/>
        <w:rPr>
          <w:color w:val="ffffff"/>
          <w:sz w:val="18"/>
          <w:szCs w:val="18"/>
          <w:shd w:fill="434c43" w:val="clear"/>
          <w:rPrChange w:author="Bounta Khamtandy" w:id="659" w:date="2023-08-31T04:01:24Z">
            <w:rPr>
              <w:rFonts w:ascii="Noto Serif Lao Light" w:cs="Noto Serif Lao Light" w:eastAsia="Noto Serif Lao Light" w:hAnsi="Noto Serif Lao Light"/>
              <w:sz w:val="28"/>
              <w:szCs w:val="28"/>
            </w:rPr>
          </w:rPrChange>
        </w:rPr>
        <w:pPrChange w:author="Bounta Khamtandy" w:id="0" w:date="2023-08-31T04:01:24Z">
          <w:pPr>
            <w:spacing w:after="160" w:line="259" w:lineRule="auto"/>
            <w:ind w:firstLine="720"/>
          </w:pPr>
        </w:pPrChange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ian Wilson" w:id="0" w:date="2023-06-29T07:33:14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ພຣະ</w:t>
      </w:r>
    </w:p>
  </w:comment>
  <w:comment w:author="Brian Wilson" w:id="1" w:date="2023-08-03T07:30:41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</w:comment>
  <w:comment w:author="Brian Wilson" w:id="2" w:date="2023-10-26T08:31:11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Lao versions</w:t>
      </w:r>
    </w:p>
  </w:comment>
  <w:comment w:author="Brian Wilson" w:id="3" w:date="2023-10-26T08:31:28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version doesn't have these words.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Noto Serif Lao">
    <w:embedRegular w:fontKey="{00000000-0000-0000-0000-000000000000}" r:id="rId1" w:subsetted="0"/>
    <w:embedBold w:fontKey="{00000000-0000-0000-0000-000000000000}" r:id="rId2" w:subsetted="0"/>
  </w:font>
  <w:font w:name="Noto Serif Lao Medium">
    <w:embedRegular w:fontKey="{00000000-0000-0000-0000-000000000000}" r:id="rId3" w:subsetted="0"/>
    <w:embedBold w:fontKey="{00000000-0000-0000-0000-000000000000}" r:id="rId4" w:subsetted="0"/>
  </w:font>
  <w:font w:name="Noto Serif Lao Light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jc w:val="center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  <w:shd w:fill="000000" w:val="clear"/>
    </w:pPr>
    <w:rPr>
      <w:b w:val="1"/>
      <w:color w:val="ffffff"/>
      <w:highlight w:val="black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720" w:firstLine="0"/>
    </w:pPr>
    <w:rPr>
      <w:i w:val="1"/>
      <w:shd w:fill="d9ead3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720" w:firstLine="0"/>
    </w:pPr>
    <w:rPr>
      <w:b w:val="1"/>
      <w:shd w:fill="cfe2f3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Lao-regular.ttf"/><Relationship Id="rId2" Type="http://schemas.openxmlformats.org/officeDocument/2006/relationships/font" Target="fonts/NotoSerifLao-bold.ttf"/><Relationship Id="rId3" Type="http://schemas.openxmlformats.org/officeDocument/2006/relationships/font" Target="fonts/NotoSerifLaoMedium-regular.ttf"/><Relationship Id="rId4" Type="http://schemas.openxmlformats.org/officeDocument/2006/relationships/font" Target="fonts/NotoSerifLaoMedium-bold.ttf"/><Relationship Id="rId5" Type="http://schemas.openxmlformats.org/officeDocument/2006/relationships/font" Target="fonts/NotoSerifLaoLight-regular.ttf"/><Relationship Id="rId6" Type="http://schemas.openxmlformats.org/officeDocument/2006/relationships/font" Target="fonts/NotoSerifLao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